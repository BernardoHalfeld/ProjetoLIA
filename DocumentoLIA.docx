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5251" w14:textId="661DFF8F" w:rsidR="00967ABA" w:rsidRPr="00632DB5" w:rsidRDefault="00967ABA" w:rsidP="00967ABA">
      <w:pPr>
        <w:jc w:val="center"/>
        <w:rPr>
          <w:rFonts w:ascii="Arial Black" w:hAnsi="Arial Black" w:cs="Arial"/>
          <w:b/>
          <w:bCs/>
          <w:sz w:val="56"/>
          <w:szCs w:val="56"/>
        </w:rPr>
      </w:pPr>
      <w:r w:rsidRPr="00632DB5">
        <w:rPr>
          <w:rFonts w:ascii="Arial Black" w:hAnsi="Arial Black" w:cs="Arial"/>
          <w:b/>
          <w:bCs/>
          <w:sz w:val="56"/>
          <w:szCs w:val="56"/>
        </w:rPr>
        <w:t>PROJETO FINAL</w:t>
      </w:r>
    </w:p>
    <w:p w14:paraId="10DC930C" w14:textId="77777777" w:rsidR="00632DB5" w:rsidRPr="00632DB5" w:rsidRDefault="00632DB5" w:rsidP="00967ABA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5712596" w14:textId="4152A3F5" w:rsidR="00967ABA" w:rsidRPr="00632DB5" w:rsidRDefault="00967ABA" w:rsidP="00967ABA">
      <w:pPr>
        <w:jc w:val="center"/>
        <w:rPr>
          <w:rFonts w:ascii="Arial" w:hAnsi="Arial" w:cs="Arial"/>
        </w:rPr>
      </w:pPr>
      <w:r w:rsidRPr="00632DB5">
        <w:rPr>
          <w:rFonts w:ascii="Arial" w:hAnsi="Arial" w:cs="Arial"/>
          <w:sz w:val="56"/>
          <w:szCs w:val="56"/>
        </w:rPr>
        <w:t>LABORATÓRIO DE INOVAÇÃO E AUTOMAÇÃO I</w:t>
      </w:r>
    </w:p>
    <w:p w14:paraId="56BD9B44" w14:textId="342C995B" w:rsidR="00967ABA" w:rsidRDefault="00632D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86F4" wp14:editId="69E28B1A">
                <wp:simplePos x="0" y="0"/>
                <wp:positionH relativeFrom="margin">
                  <wp:posOffset>2462530</wp:posOffset>
                </wp:positionH>
                <wp:positionV relativeFrom="paragraph">
                  <wp:posOffset>1587500</wp:posOffset>
                </wp:positionV>
                <wp:extent cx="3344400" cy="9525"/>
                <wp:effectExtent l="19050" t="19050" r="27940" b="28575"/>
                <wp:wrapNone/>
                <wp:docPr id="163493516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4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EE75F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125pt" to="457.2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3594E" wp14:editId="71851D25">
                <wp:simplePos x="0" y="0"/>
                <wp:positionH relativeFrom="margin">
                  <wp:posOffset>2453640</wp:posOffset>
                </wp:positionH>
                <wp:positionV relativeFrom="paragraph">
                  <wp:posOffset>2283460</wp:posOffset>
                </wp:positionV>
                <wp:extent cx="3343275" cy="0"/>
                <wp:effectExtent l="0" t="19050" r="28575" b="19050"/>
                <wp:wrapNone/>
                <wp:docPr id="1937431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621C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2pt,179.8pt" to="456.4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9D4B4" wp14:editId="410DA4CE">
                <wp:simplePos x="0" y="0"/>
                <wp:positionH relativeFrom="column">
                  <wp:posOffset>2444115</wp:posOffset>
                </wp:positionH>
                <wp:positionV relativeFrom="paragraph">
                  <wp:posOffset>1569085</wp:posOffset>
                </wp:positionV>
                <wp:extent cx="34861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B045" w14:textId="77EBE87C" w:rsidR="00967ABA" w:rsidRPr="00632DB5" w:rsidRDefault="00632DB5" w:rsidP="00967ABA">
                            <w:pPr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ontrole de acesso </w:t>
                            </w:r>
                            <w:r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por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reconhecimento facial</w:t>
                            </w:r>
                          </w:p>
                          <w:p w14:paraId="238079D8" w14:textId="5657AA96" w:rsidR="00967ABA" w:rsidRPr="00632DB5" w:rsidRDefault="00967A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9D4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2.45pt;margin-top:123.55pt;width:27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" filled="f" stroked="f">
                <v:textbox style="mso-fit-shape-to-text:t">
                  <w:txbxContent>
                    <w:p w14:paraId="43F3B045" w14:textId="77EBE87C" w:rsidR="00967ABA" w:rsidRPr="00632DB5" w:rsidRDefault="00632DB5" w:rsidP="00967ABA">
                      <w:pPr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ontrole de acesso </w:t>
                      </w:r>
                      <w:r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por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reconhecimento facial</w:t>
                      </w:r>
                    </w:p>
                    <w:p w14:paraId="238079D8" w14:textId="5657AA96" w:rsidR="00967ABA" w:rsidRPr="00632DB5" w:rsidRDefault="00967AB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1CA66" wp14:editId="167FEC3E">
            <wp:simplePos x="0" y="0"/>
            <wp:positionH relativeFrom="column">
              <wp:posOffset>-470535</wp:posOffset>
            </wp:positionH>
            <wp:positionV relativeFrom="paragraph">
              <wp:posOffset>576580</wp:posOffset>
            </wp:positionV>
            <wp:extent cx="3060000" cy="3060000"/>
            <wp:effectExtent l="0" t="0" r="0" b="7620"/>
            <wp:wrapTight wrapText="bothSides">
              <wp:wrapPolygon edited="0">
                <wp:start x="1210" y="0"/>
                <wp:lineTo x="1076" y="269"/>
                <wp:lineTo x="941" y="4707"/>
                <wp:lineTo x="4842" y="6456"/>
                <wp:lineTo x="5649" y="6456"/>
                <wp:lineTo x="5380" y="8608"/>
                <wp:lineTo x="4842" y="9415"/>
                <wp:lineTo x="4438" y="11298"/>
                <wp:lineTo x="6187" y="12912"/>
                <wp:lineTo x="6725" y="12912"/>
                <wp:lineTo x="1748" y="13450"/>
                <wp:lineTo x="941" y="13853"/>
                <wp:lineTo x="941" y="18291"/>
                <wp:lineTo x="1479" y="19367"/>
                <wp:lineTo x="1345" y="21519"/>
                <wp:lineTo x="20174" y="21519"/>
                <wp:lineTo x="20040" y="19367"/>
                <wp:lineTo x="20712" y="18022"/>
                <wp:lineTo x="20847" y="13853"/>
                <wp:lineTo x="19771" y="13450"/>
                <wp:lineTo x="14660" y="12912"/>
                <wp:lineTo x="15333" y="12912"/>
                <wp:lineTo x="17081" y="11298"/>
                <wp:lineTo x="16677" y="9684"/>
                <wp:lineTo x="16005" y="8608"/>
                <wp:lineTo x="15870" y="6456"/>
                <wp:lineTo x="17350" y="6456"/>
                <wp:lineTo x="20712" y="4976"/>
                <wp:lineTo x="20443" y="269"/>
                <wp:lineTo x="20309" y="0"/>
                <wp:lineTo x="1210" y="0"/>
              </wp:wrapPolygon>
            </wp:wrapTight>
            <wp:docPr id="2086878853" name="Imagem 1" descr="Reconhecimento facial - ícones de tecnologia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hecimento facial - ícones de tecnologia grá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2ABCAA" wp14:editId="02366300">
                <wp:simplePos x="0" y="0"/>
                <wp:positionH relativeFrom="margin">
                  <wp:posOffset>-537210</wp:posOffset>
                </wp:positionH>
                <wp:positionV relativeFrom="paragraph">
                  <wp:posOffset>445135</wp:posOffset>
                </wp:positionV>
                <wp:extent cx="6515100" cy="3295650"/>
                <wp:effectExtent l="0" t="0" r="0" b="0"/>
                <wp:wrapNone/>
                <wp:docPr id="2073330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95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C45C4" id="Retângulo 2" o:spid="_x0000_s1026" style="position:absolute;margin-left:-42.3pt;margin-top:35.05pt;width:513pt;height:259.5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" fillcolor="#4472c4 [3204]" stroked="f" strokeweight="1pt">
                <w10:wrap anchorx="margin"/>
              </v:rect>
            </w:pict>
          </mc:Fallback>
        </mc:AlternateContent>
      </w:r>
    </w:p>
    <w:p w14:paraId="58F44448" w14:textId="77777777" w:rsidR="002B7F34" w:rsidRPr="002B7F34" w:rsidRDefault="002B7F34" w:rsidP="002B7F34"/>
    <w:p w14:paraId="63203EEC" w14:textId="77777777" w:rsidR="002B7F34" w:rsidRPr="002B7F34" w:rsidRDefault="002B7F34" w:rsidP="002B7F34"/>
    <w:p w14:paraId="08185FE1" w14:textId="77777777" w:rsidR="002B7F34" w:rsidRPr="002B7F34" w:rsidRDefault="002B7F34" w:rsidP="002B7F34"/>
    <w:p w14:paraId="1A081AEC" w14:textId="77777777" w:rsidR="002B7F34" w:rsidRPr="002B7F34" w:rsidRDefault="002B7F34" w:rsidP="002B7F34"/>
    <w:p w14:paraId="7009DB80" w14:textId="77777777" w:rsidR="002B7F34" w:rsidRPr="002B7F34" w:rsidRDefault="002B7F34" w:rsidP="002B7F34"/>
    <w:p w14:paraId="602C934E" w14:textId="77777777" w:rsidR="002B7F34" w:rsidRPr="002B7F34" w:rsidRDefault="002B7F34" w:rsidP="002B7F34"/>
    <w:p w14:paraId="33729551" w14:textId="77777777" w:rsidR="002B7F34" w:rsidRPr="002B7F34" w:rsidRDefault="002B7F34" w:rsidP="002B7F34"/>
    <w:p w14:paraId="50BF47BA" w14:textId="77777777" w:rsidR="002B7F34" w:rsidRPr="002B7F34" w:rsidRDefault="002B7F34" w:rsidP="002B7F34"/>
    <w:p w14:paraId="1D8F83F2" w14:textId="77777777" w:rsidR="002B7F34" w:rsidRPr="002B7F34" w:rsidRDefault="002B7F34" w:rsidP="002B7F34"/>
    <w:p w14:paraId="27F4387E" w14:textId="77777777" w:rsidR="002B7F34" w:rsidRPr="002B7F34" w:rsidRDefault="002B7F34" w:rsidP="002B7F34"/>
    <w:p w14:paraId="1C3B059A" w14:textId="77777777" w:rsidR="002B7F34" w:rsidRPr="002B7F34" w:rsidRDefault="002B7F34" w:rsidP="002B7F34"/>
    <w:p w14:paraId="57E3FA5F" w14:textId="77777777" w:rsidR="002B7F34" w:rsidRDefault="002B7F34" w:rsidP="002B7F34">
      <w:pPr>
        <w:rPr>
          <w:rFonts w:ascii="Arial" w:hAnsi="Arial" w:cs="Arial"/>
          <w:b/>
          <w:bCs/>
          <w:sz w:val="28"/>
          <w:szCs w:val="28"/>
        </w:rPr>
      </w:pPr>
    </w:p>
    <w:p w14:paraId="6D9B71C0" w14:textId="5137772E" w:rsidR="002B7F34" w:rsidRPr="002B7F34" w:rsidRDefault="002B7F34" w:rsidP="002B7F34">
      <w:pPr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 xml:space="preserve">Autores: </w:t>
      </w:r>
      <w:r w:rsidRPr="002B7F34">
        <w:rPr>
          <w:rFonts w:ascii="Arial" w:hAnsi="Arial" w:cs="Arial"/>
          <w:sz w:val="24"/>
          <w:szCs w:val="24"/>
        </w:rPr>
        <w:t>Bernardo Halfeld de Assis Nébias (202004705)</w:t>
      </w:r>
    </w:p>
    <w:p w14:paraId="41577A42" w14:textId="554A2261" w:rsidR="002B7F34" w:rsidRDefault="002B7F34" w:rsidP="002B7F34">
      <w:pPr>
        <w:ind w:left="708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sz w:val="24"/>
          <w:szCs w:val="24"/>
        </w:rPr>
        <w:t xml:space="preserve">     Luiz Henrique Keng Queiroz Junior (202000623)</w:t>
      </w:r>
    </w:p>
    <w:p w14:paraId="6FFC8DE0" w14:textId="77777777" w:rsidR="002B7F34" w:rsidRDefault="002B7F34" w:rsidP="002B7F34">
      <w:pPr>
        <w:rPr>
          <w:rFonts w:ascii="Arial" w:hAnsi="Arial" w:cs="Arial"/>
          <w:sz w:val="24"/>
          <w:szCs w:val="24"/>
        </w:rPr>
      </w:pPr>
    </w:p>
    <w:p w14:paraId="0A907EE7" w14:textId="77777777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74F80F8D" w14:textId="4A2D4B60" w:rsidR="002B7F34" w:rsidRPr="002B7F34" w:rsidRDefault="002B7F34" w:rsidP="002B7F34">
      <w:pPr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>Descrição: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é um projeto de reconhecimento facial para controle de acesso em ambientes. Foi utilizad</w:t>
      </w:r>
      <w:ins w:id="0" w:author="Bernardo halfeld" w:date="2023-08-04T15:34:00Z">
        <w:r w:rsidR="00DB3E02">
          <w:rPr>
            <w:rFonts w:ascii="Arial" w:hAnsi="Arial" w:cs="Arial"/>
            <w:sz w:val="24"/>
            <w:szCs w:val="24"/>
          </w:rPr>
          <w:t>a</w:t>
        </w:r>
      </w:ins>
      <w:del w:id="1" w:author="Bernardo halfeld" w:date="2023-08-04T15:34:00Z">
        <w:r w:rsidDel="00DB3E02">
          <w:rPr>
            <w:rFonts w:ascii="Arial" w:hAnsi="Arial" w:cs="Arial"/>
            <w:sz w:val="24"/>
            <w:szCs w:val="24"/>
          </w:rPr>
          <w:delText>o</w:delText>
        </w:r>
      </w:del>
      <w:r>
        <w:rPr>
          <w:rFonts w:ascii="Arial" w:hAnsi="Arial" w:cs="Arial"/>
          <w:sz w:val="24"/>
          <w:szCs w:val="24"/>
        </w:rPr>
        <w:t xml:space="preserve"> a linguagem Python, juntamente com a biblioteca “Face Recognition” para a etapa de reconhecimento</w:t>
      </w:r>
      <w:r w:rsidR="00CE2B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para a </w:t>
      </w:r>
      <w:r w:rsidR="00CE2BCC">
        <w:rPr>
          <w:rFonts w:ascii="Arial" w:hAnsi="Arial" w:cs="Arial"/>
          <w:sz w:val="24"/>
          <w:szCs w:val="24"/>
        </w:rPr>
        <w:t>parte física do projeto foi utilizad</w:t>
      </w:r>
      <w:ins w:id="2" w:author="Bernardo halfeld" w:date="2023-08-04T15:34:00Z">
        <w:r w:rsidR="00DB3E02">
          <w:rPr>
            <w:rFonts w:ascii="Arial" w:hAnsi="Arial" w:cs="Arial"/>
            <w:sz w:val="24"/>
            <w:szCs w:val="24"/>
          </w:rPr>
          <w:t>a</w:t>
        </w:r>
      </w:ins>
      <w:del w:id="3" w:author="Bernardo halfeld" w:date="2023-08-04T15:34:00Z">
        <w:r w:rsidR="00CE2BCC" w:rsidDel="00DB3E02">
          <w:rPr>
            <w:rFonts w:ascii="Arial" w:hAnsi="Arial" w:cs="Arial"/>
            <w:sz w:val="24"/>
            <w:szCs w:val="24"/>
          </w:rPr>
          <w:delText>o</w:delText>
        </w:r>
      </w:del>
      <w:r w:rsidR="00CE2BCC">
        <w:rPr>
          <w:rFonts w:ascii="Arial" w:hAnsi="Arial" w:cs="Arial"/>
          <w:sz w:val="24"/>
          <w:szCs w:val="24"/>
        </w:rPr>
        <w:t xml:space="preserve"> a plataforma Arduíno, em conjunto com a biblioteca “FirmataExpress” para o controle dos componentes conectados a placa, via Python.</w:t>
      </w:r>
    </w:p>
    <w:p w14:paraId="3888D5C4" w14:textId="6D4B3C97" w:rsidR="002B7F34" w:rsidRDefault="00CE2BCC" w:rsidP="002B7F34">
      <w:pPr>
        <w:rPr>
          <w:ins w:id="4" w:author="Bernardo halfeld" w:date="2023-08-04T15:08:00Z"/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Passos Envolvidos: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4B14F4" w14:textId="2529F3EE" w:rsidR="00756AAC" w:rsidRDefault="001B26E7" w:rsidP="00756AAC">
      <w:pPr>
        <w:pStyle w:val="PargrafodaLista"/>
        <w:numPr>
          <w:ilvl w:val="0"/>
          <w:numId w:val="3"/>
        </w:numPr>
        <w:rPr>
          <w:ins w:id="5" w:author="Bernardo halfeld" w:date="2023-08-04T15:23:00Z"/>
          <w:rFonts w:ascii="Arial" w:hAnsi="Arial" w:cs="Arial"/>
          <w:sz w:val="24"/>
          <w:szCs w:val="24"/>
        </w:rPr>
      </w:pPr>
      <w:ins w:id="6" w:author="Bernardo halfeld" w:date="2023-08-04T15:08:00Z">
        <w:r w:rsidRPr="00756AAC">
          <w:rPr>
            <w:rFonts w:ascii="Arial" w:hAnsi="Arial" w:cs="Arial"/>
            <w:b/>
            <w:bCs/>
            <w:sz w:val="24"/>
            <w:szCs w:val="24"/>
            <w:rPrChange w:id="7" w:author="Bernardo halfeld" w:date="2023-08-04T15:15:00Z">
              <w:rPr>
                <w:rFonts w:ascii="Arial" w:hAnsi="Arial" w:cs="Arial"/>
                <w:sz w:val="24"/>
                <w:szCs w:val="24"/>
              </w:rPr>
            </w:rPrChange>
          </w:rPr>
          <w:t>Preparação dos dados</w:t>
        </w:r>
      </w:ins>
      <w:ins w:id="8" w:author="Bernardo halfeld" w:date="2023-08-04T15:14:00Z">
        <w:r w:rsidR="00756AAC" w:rsidRPr="00756AAC">
          <w:rPr>
            <w:rFonts w:ascii="Arial" w:hAnsi="Arial" w:cs="Arial"/>
            <w:b/>
            <w:bCs/>
            <w:sz w:val="24"/>
            <w:szCs w:val="24"/>
            <w:rPrChange w:id="9" w:author="Bernardo halfeld" w:date="2023-08-04T15:15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e utilização do modelo</w:t>
        </w:r>
      </w:ins>
      <w:ins w:id="10" w:author="Bernardo halfeld" w:date="2023-08-04T15:08:00Z">
        <w:r w:rsidRPr="00756AAC">
          <w:rPr>
            <w:rFonts w:ascii="Arial" w:hAnsi="Arial" w:cs="Arial"/>
            <w:b/>
            <w:bCs/>
            <w:sz w:val="24"/>
            <w:szCs w:val="24"/>
            <w:rPrChange w:id="11" w:author="Bernardo halfeld" w:date="2023-08-04T15:15:00Z">
              <w:rPr>
                <w:rFonts w:ascii="Arial" w:hAnsi="Arial" w:cs="Arial"/>
                <w:sz w:val="24"/>
                <w:szCs w:val="24"/>
              </w:rPr>
            </w:rPrChange>
          </w:rPr>
          <w:t xml:space="preserve">: </w:t>
        </w:r>
        <w:r>
          <w:rPr>
            <w:rFonts w:ascii="Arial" w:hAnsi="Arial" w:cs="Arial"/>
            <w:sz w:val="24"/>
            <w:szCs w:val="24"/>
          </w:rPr>
          <w:t>É necessário realizar o cadastro de um novo usuário, através do código “Registro.py”</w:t>
        </w:r>
      </w:ins>
      <w:ins w:id="12" w:author="Bernardo halfeld" w:date="2023-08-04T15:09:00Z">
        <w:r>
          <w:rPr>
            <w:rFonts w:ascii="Arial" w:hAnsi="Arial" w:cs="Arial"/>
            <w:sz w:val="24"/>
            <w:szCs w:val="24"/>
          </w:rPr>
          <w:t>. Lá</w:t>
        </w:r>
      </w:ins>
      <w:ins w:id="13" w:author="Bernardo halfeld" w:date="2023-08-04T15:10:00Z">
        <w:r>
          <w:rPr>
            <w:rFonts w:ascii="Arial" w:hAnsi="Arial" w:cs="Arial"/>
            <w:sz w:val="24"/>
            <w:szCs w:val="24"/>
          </w:rPr>
          <w:t>,</w:t>
        </w:r>
      </w:ins>
      <w:ins w:id="14" w:author="Bernardo halfeld" w:date="2023-08-04T15:09:00Z">
        <w:r>
          <w:rPr>
            <w:rFonts w:ascii="Arial" w:hAnsi="Arial" w:cs="Arial"/>
            <w:sz w:val="24"/>
            <w:szCs w:val="24"/>
          </w:rPr>
          <w:t xml:space="preserve"> o usuário captura uma </w:t>
        </w:r>
        <w:proofErr w:type="spellStart"/>
        <w:r>
          <w:rPr>
            <w:rFonts w:ascii="Arial" w:hAnsi="Arial" w:cs="Arial"/>
            <w:sz w:val="24"/>
            <w:szCs w:val="24"/>
          </w:rPr>
          <w:t>imagem</w:t>
        </w:r>
      </w:ins>
      <w:ins w:id="15" w:author="Bernardo halfeld" w:date="2023-08-04T15:51:00Z">
        <w:r w:rsidR="005778CE">
          <w:rPr>
            <w:rFonts w:ascii="Arial" w:hAnsi="Arial" w:cs="Arial"/>
            <w:sz w:val="24"/>
            <w:szCs w:val="24"/>
          </w:rPr>
          <w:t>do</w:t>
        </w:r>
        <w:proofErr w:type="spellEnd"/>
        <w:r w:rsidR="005778CE">
          <w:rPr>
            <w:rFonts w:ascii="Arial" w:hAnsi="Arial" w:cs="Arial"/>
            <w:sz w:val="24"/>
            <w:szCs w:val="24"/>
          </w:rPr>
          <w:t xml:space="preserve"> seu rosto</w:t>
        </w:r>
      </w:ins>
      <w:ins w:id="16" w:author="Bernardo halfeld" w:date="2023-08-04T15:09:00Z">
        <w:r>
          <w:rPr>
            <w:rFonts w:ascii="Arial" w:hAnsi="Arial" w:cs="Arial"/>
            <w:sz w:val="24"/>
            <w:szCs w:val="24"/>
          </w:rPr>
          <w:t xml:space="preserve"> que será salva com o nome colocado pelo mesmo</w:t>
        </w:r>
      </w:ins>
      <w:ins w:id="17" w:author="Bernardo halfeld" w:date="2023-08-04T15:10:00Z">
        <w:r>
          <w:rPr>
            <w:rFonts w:ascii="Arial" w:hAnsi="Arial" w:cs="Arial"/>
            <w:sz w:val="24"/>
            <w:szCs w:val="24"/>
          </w:rPr>
          <w:t>.</w:t>
        </w:r>
      </w:ins>
      <w:ins w:id="18" w:author="Bernardo halfeld" w:date="2023-08-04T15:09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19" w:author="Bernardo halfeld" w:date="2023-08-04T15:10:00Z">
        <w:r>
          <w:rPr>
            <w:rFonts w:ascii="Arial" w:hAnsi="Arial" w:cs="Arial"/>
            <w:sz w:val="24"/>
            <w:szCs w:val="24"/>
          </w:rPr>
          <w:t>A</w:t>
        </w:r>
      </w:ins>
      <w:ins w:id="20" w:author="Bernardo halfeld" w:date="2023-08-04T15:09:00Z">
        <w:r>
          <w:rPr>
            <w:rFonts w:ascii="Arial" w:hAnsi="Arial" w:cs="Arial"/>
            <w:sz w:val="24"/>
            <w:szCs w:val="24"/>
          </w:rPr>
          <w:t xml:space="preserve"> imagem é salva em uma pasta local que servirá como </w:t>
        </w:r>
        <w:proofErr w:type="spellStart"/>
        <w:r>
          <w:rPr>
            <w:rFonts w:ascii="Arial" w:hAnsi="Arial" w:cs="Arial"/>
            <w:sz w:val="24"/>
            <w:szCs w:val="24"/>
          </w:rPr>
          <w:t>database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para o processo de r</w:t>
        </w:r>
      </w:ins>
      <w:ins w:id="21" w:author="Bernardo halfeld" w:date="2023-08-04T15:10:00Z">
        <w:r>
          <w:rPr>
            <w:rFonts w:ascii="Arial" w:hAnsi="Arial" w:cs="Arial"/>
            <w:sz w:val="24"/>
            <w:szCs w:val="24"/>
          </w:rPr>
          <w:t>econhecimento.</w:t>
        </w:r>
      </w:ins>
      <w:ins w:id="22" w:author="Bernardo halfeld" w:date="2023-08-04T15:11:00Z">
        <w:r>
          <w:rPr>
            <w:rFonts w:ascii="Arial" w:hAnsi="Arial" w:cs="Arial"/>
            <w:sz w:val="24"/>
            <w:szCs w:val="24"/>
          </w:rPr>
          <w:t xml:space="preserve"> Para o reconhecimento</w:t>
        </w:r>
      </w:ins>
      <w:ins w:id="23" w:author="Bernardo halfeld" w:date="2023-08-04T15:12:00Z">
        <w:r>
          <w:rPr>
            <w:rFonts w:ascii="Arial" w:hAnsi="Arial" w:cs="Arial"/>
            <w:sz w:val="24"/>
            <w:szCs w:val="24"/>
          </w:rPr>
          <w:t xml:space="preserve"> é utilizada a biblioteca “</w:t>
        </w:r>
        <w:proofErr w:type="spellStart"/>
        <w:r>
          <w:rPr>
            <w:rFonts w:ascii="Arial" w:hAnsi="Arial" w:cs="Arial"/>
            <w:sz w:val="24"/>
            <w:szCs w:val="24"/>
          </w:rPr>
          <w:t>face_recognition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”, onde em um intervalo de 5 segundos é capturada uma </w:t>
        </w:r>
      </w:ins>
      <w:ins w:id="24" w:author="Bernardo halfeld" w:date="2023-08-04T15:13:00Z">
        <w:r>
          <w:rPr>
            <w:rFonts w:ascii="Arial" w:hAnsi="Arial" w:cs="Arial"/>
            <w:sz w:val="24"/>
            <w:szCs w:val="24"/>
          </w:rPr>
          <w:t>imagem do usuário</w:t>
        </w:r>
      </w:ins>
      <w:ins w:id="25" w:author="Bernardo halfeld" w:date="2023-08-04T15:16:00Z">
        <w:r w:rsidR="00756AAC">
          <w:rPr>
            <w:rFonts w:ascii="Arial" w:hAnsi="Arial" w:cs="Arial"/>
            <w:sz w:val="24"/>
            <w:szCs w:val="24"/>
          </w:rPr>
          <w:t>.</w:t>
        </w:r>
      </w:ins>
      <w:ins w:id="26" w:author="Bernardo halfeld" w:date="2023-08-04T15:13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27" w:author="Bernardo halfeld" w:date="2023-08-04T15:16:00Z">
        <w:r w:rsidR="00756AAC">
          <w:rPr>
            <w:rFonts w:ascii="Arial" w:hAnsi="Arial" w:cs="Arial"/>
            <w:sz w:val="24"/>
            <w:szCs w:val="24"/>
          </w:rPr>
          <w:t>E</w:t>
        </w:r>
      </w:ins>
      <w:ins w:id="28" w:author="Bernardo halfeld" w:date="2023-08-04T15:13:00Z">
        <w:r>
          <w:rPr>
            <w:rFonts w:ascii="Arial" w:hAnsi="Arial" w:cs="Arial"/>
            <w:sz w:val="24"/>
            <w:szCs w:val="24"/>
          </w:rPr>
          <w:t>ssa imagem passará pelo método “</w:t>
        </w:r>
        <w:proofErr w:type="spellStart"/>
        <w:r>
          <w:rPr>
            <w:rFonts w:ascii="Arial" w:hAnsi="Arial" w:cs="Arial"/>
            <w:sz w:val="24"/>
            <w:szCs w:val="24"/>
          </w:rPr>
          <w:t>recognize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”, onde será comparada com as imagens contidas no </w:t>
        </w:r>
        <w:proofErr w:type="spellStart"/>
        <w:r>
          <w:rPr>
            <w:rFonts w:ascii="Arial" w:hAnsi="Arial" w:cs="Arial"/>
            <w:sz w:val="24"/>
            <w:szCs w:val="24"/>
          </w:rPr>
          <w:t>Database</w:t>
        </w:r>
        <w:proofErr w:type="spellEnd"/>
        <w:r>
          <w:rPr>
            <w:rFonts w:ascii="Arial" w:hAnsi="Arial" w:cs="Arial"/>
            <w:sz w:val="24"/>
            <w:szCs w:val="24"/>
          </w:rPr>
          <w:t>. Caso</w:t>
        </w:r>
      </w:ins>
      <w:ins w:id="29" w:author="Bernardo halfeld" w:date="2023-08-04T15:14:00Z">
        <w:r w:rsidR="00756AAC">
          <w:rPr>
            <w:rFonts w:ascii="Arial" w:hAnsi="Arial" w:cs="Arial"/>
            <w:sz w:val="24"/>
            <w:szCs w:val="24"/>
          </w:rPr>
          <w:t xml:space="preserve"> o usuário seja reconhecido, é liberado o acesso do mesmo</w:t>
        </w:r>
      </w:ins>
      <w:ins w:id="30" w:author="Bernardo halfeld" w:date="2023-08-04T15:15:00Z">
        <w:r w:rsidR="00756AAC">
          <w:rPr>
            <w:rFonts w:ascii="Arial" w:hAnsi="Arial" w:cs="Arial"/>
            <w:sz w:val="24"/>
            <w:szCs w:val="24"/>
          </w:rPr>
          <w:t xml:space="preserve">, senão, o processo é </w:t>
        </w:r>
      </w:ins>
      <w:ins w:id="31" w:author="Bernardo halfeld" w:date="2023-08-04T15:16:00Z">
        <w:r w:rsidR="00756AAC">
          <w:rPr>
            <w:rFonts w:ascii="Arial" w:hAnsi="Arial" w:cs="Arial"/>
            <w:sz w:val="24"/>
            <w:szCs w:val="24"/>
          </w:rPr>
          <w:t>mantido</w:t>
        </w:r>
      </w:ins>
      <w:ins w:id="32" w:author="Bernardo halfeld" w:date="2023-08-04T15:14:00Z">
        <w:r w:rsidR="00756AAC">
          <w:rPr>
            <w:rFonts w:ascii="Arial" w:hAnsi="Arial" w:cs="Arial"/>
            <w:sz w:val="24"/>
            <w:szCs w:val="24"/>
          </w:rPr>
          <w:t>.</w:t>
        </w:r>
      </w:ins>
    </w:p>
    <w:p w14:paraId="4DCA69FD" w14:textId="77777777" w:rsidR="00756AAC" w:rsidRPr="00756AAC" w:rsidRDefault="00756AAC" w:rsidP="00756AAC">
      <w:pPr>
        <w:pStyle w:val="PargrafodaLista"/>
        <w:rPr>
          <w:ins w:id="33" w:author="Bernardo halfeld" w:date="2023-08-04T15:16:00Z"/>
          <w:rFonts w:ascii="Arial" w:hAnsi="Arial" w:cs="Arial"/>
          <w:sz w:val="24"/>
          <w:szCs w:val="24"/>
          <w:rPrChange w:id="34" w:author="Bernardo halfeld" w:date="2023-08-04T15:23:00Z">
            <w:rPr>
              <w:ins w:id="35" w:author="Bernardo halfeld" w:date="2023-08-04T15:16:00Z"/>
            </w:rPr>
          </w:rPrChange>
        </w:rPr>
        <w:pPrChange w:id="36" w:author="Bernardo halfeld" w:date="2023-08-04T15:23:00Z">
          <w:pPr>
            <w:pStyle w:val="PargrafodaLista"/>
            <w:numPr>
              <w:numId w:val="3"/>
            </w:numPr>
            <w:ind w:hanging="360"/>
          </w:pPr>
        </w:pPrChange>
      </w:pPr>
    </w:p>
    <w:p w14:paraId="2B458FD4" w14:textId="38044AC3" w:rsidR="00756AAC" w:rsidRPr="005778CE" w:rsidRDefault="00756AAC" w:rsidP="001B26E7">
      <w:pPr>
        <w:pStyle w:val="PargrafodaLista"/>
        <w:numPr>
          <w:ilvl w:val="0"/>
          <w:numId w:val="3"/>
        </w:numPr>
        <w:rPr>
          <w:ins w:id="37" w:author="Bernardo halfeld" w:date="2023-08-04T15:46:00Z"/>
          <w:rFonts w:ascii="Arial" w:hAnsi="Arial" w:cs="Arial"/>
          <w:b/>
          <w:bCs/>
          <w:sz w:val="24"/>
          <w:szCs w:val="24"/>
          <w:rPrChange w:id="38" w:author="Bernardo halfeld" w:date="2023-08-04T15:46:00Z">
            <w:rPr>
              <w:ins w:id="39" w:author="Bernardo halfeld" w:date="2023-08-04T15:46:00Z"/>
              <w:rFonts w:ascii="Arial" w:hAnsi="Arial" w:cs="Arial"/>
              <w:sz w:val="24"/>
              <w:szCs w:val="24"/>
            </w:rPr>
          </w:rPrChange>
        </w:rPr>
      </w:pPr>
      <w:ins w:id="40" w:author="Bernardo halfeld" w:date="2023-08-04T15:23:00Z">
        <w:r w:rsidRPr="00756AAC">
          <w:rPr>
            <w:rFonts w:ascii="Arial" w:hAnsi="Arial" w:cs="Arial"/>
            <w:b/>
            <w:bCs/>
            <w:sz w:val="24"/>
            <w:szCs w:val="24"/>
            <w:rPrChange w:id="41" w:author="Bernardo halfeld" w:date="2023-08-04T15:23:00Z">
              <w:rPr>
                <w:rFonts w:ascii="Arial" w:hAnsi="Arial" w:cs="Arial"/>
                <w:sz w:val="24"/>
                <w:szCs w:val="24"/>
              </w:rPr>
            </w:rPrChange>
          </w:rPr>
          <w:t>Funcionamento do modelo:</w:t>
        </w:r>
        <w:r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A biblioteca “</w:t>
        </w:r>
        <w:proofErr w:type="spellStart"/>
        <w:r>
          <w:rPr>
            <w:rFonts w:ascii="Arial" w:hAnsi="Arial" w:cs="Arial"/>
            <w:sz w:val="24"/>
            <w:szCs w:val="24"/>
          </w:rPr>
          <w:t>face_recognition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” </w:t>
        </w:r>
      </w:ins>
      <w:ins w:id="42" w:author="Bernardo halfeld" w:date="2023-08-04T15:24:00Z">
        <w:r w:rsidR="00425F58">
          <w:rPr>
            <w:rFonts w:ascii="Arial" w:hAnsi="Arial" w:cs="Arial"/>
            <w:sz w:val="24"/>
            <w:szCs w:val="24"/>
          </w:rPr>
          <w:t>possui m</w:t>
        </w:r>
      </w:ins>
      <w:ins w:id="43" w:author="Bernardo halfeld" w:date="2023-08-04T15:25:00Z">
        <w:r w:rsidR="00425F58">
          <w:rPr>
            <w:rFonts w:ascii="Arial" w:hAnsi="Arial" w:cs="Arial"/>
            <w:sz w:val="24"/>
            <w:szCs w:val="24"/>
          </w:rPr>
          <w:t>odelos</w:t>
        </w:r>
      </w:ins>
      <w:ins w:id="44" w:author="Bernardo halfeld" w:date="2023-08-04T15:24:00Z">
        <w:r w:rsidR="00425F58">
          <w:rPr>
            <w:rFonts w:ascii="Arial" w:hAnsi="Arial" w:cs="Arial"/>
            <w:sz w:val="24"/>
            <w:szCs w:val="24"/>
          </w:rPr>
          <w:t xml:space="preserve"> e </w:t>
        </w:r>
      </w:ins>
      <w:ins w:id="45" w:author="Bernardo halfeld" w:date="2023-08-04T15:28:00Z">
        <w:r w:rsidR="00425F58">
          <w:rPr>
            <w:rFonts w:ascii="Arial" w:hAnsi="Arial" w:cs="Arial"/>
            <w:sz w:val="24"/>
            <w:szCs w:val="24"/>
          </w:rPr>
          <w:t>métodos</w:t>
        </w:r>
      </w:ins>
      <w:ins w:id="46" w:author="Bernardo halfeld" w:date="2023-08-04T15:24:00Z">
        <w:r w:rsidR="00425F58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pré</w:t>
        </w:r>
        <w:proofErr w:type="spellEnd"/>
        <w:r w:rsidR="00425F58">
          <w:rPr>
            <w:rFonts w:ascii="Arial" w:hAnsi="Arial" w:cs="Arial"/>
            <w:sz w:val="24"/>
            <w:szCs w:val="24"/>
          </w:rPr>
          <w:t>-treinados e desenvolvidos</w:t>
        </w:r>
      </w:ins>
      <w:ins w:id="47" w:author="Bernardo halfeld" w:date="2023-08-04T15:25:00Z">
        <w:r w:rsidR="00425F58">
          <w:rPr>
            <w:rFonts w:ascii="Arial" w:hAnsi="Arial" w:cs="Arial"/>
            <w:sz w:val="24"/>
            <w:szCs w:val="24"/>
          </w:rPr>
          <w:t xml:space="preserve"> utilizando técnicas de 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deep</w:t>
        </w:r>
        <w:proofErr w:type="spellEnd"/>
        <w:r w:rsidR="00425F58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learning</w:t>
        </w:r>
        <w:proofErr w:type="spellEnd"/>
        <w:r w:rsidR="00425F58">
          <w:rPr>
            <w:rFonts w:ascii="Arial" w:hAnsi="Arial" w:cs="Arial"/>
            <w:sz w:val="24"/>
            <w:szCs w:val="24"/>
          </w:rPr>
          <w:t xml:space="preserve"> com precisão de até 99,38%</w:t>
        </w:r>
      </w:ins>
      <w:ins w:id="48" w:author="Bernardo halfeld" w:date="2023-08-04T15:27:00Z">
        <w:r w:rsidR="00425F58">
          <w:rPr>
            <w:rFonts w:ascii="Arial" w:hAnsi="Arial" w:cs="Arial"/>
            <w:sz w:val="24"/>
            <w:szCs w:val="24"/>
          </w:rPr>
          <w:t>.</w:t>
        </w:r>
      </w:ins>
      <w:ins w:id="49" w:author="Bernardo halfeld" w:date="2023-08-04T15:25:00Z">
        <w:r w:rsidR="00425F58">
          <w:rPr>
            <w:rFonts w:ascii="Arial" w:hAnsi="Arial" w:cs="Arial"/>
            <w:sz w:val="24"/>
            <w:szCs w:val="24"/>
          </w:rPr>
          <w:t xml:space="preserve"> </w:t>
        </w:r>
      </w:ins>
      <w:ins w:id="50" w:author="Bernardo halfeld" w:date="2023-08-04T15:27:00Z">
        <w:r w:rsidR="00425F58">
          <w:rPr>
            <w:rFonts w:ascii="Arial" w:hAnsi="Arial" w:cs="Arial"/>
            <w:sz w:val="24"/>
            <w:szCs w:val="24"/>
          </w:rPr>
          <w:t>O</w:t>
        </w:r>
      </w:ins>
      <w:ins w:id="51" w:author="Bernardo halfeld" w:date="2023-08-04T15:25:00Z">
        <w:r w:rsidR="00425F58">
          <w:rPr>
            <w:rFonts w:ascii="Arial" w:hAnsi="Arial" w:cs="Arial"/>
            <w:sz w:val="24"/>
            <w:szCs w:val="24"/>
          </w:rPr>
          <w:t xml:space="preserve"> que nos</w:t>
        </w:r>
      </w:ins>
      <w:ins w:id="52" w:author="Bernardo halfeld" w:date="2023-08-04T15:26:00Z">
        <w:r w:rsidR="00425F58">
          <w:rPr>
            <w:rFonts w:ascii="Arial" w:hAnsi="Arial" w:cs="Arial"/>
            <w:sz w:val="24"/>
            <w:szCs w:val="24"/>
          </w:rPr>
          <w:t xml:space="preserve"> poupa o trabalho de construção e treinamento de um modelo próprio, que dificilmente seria tão eficiente.</w:t>
        </w:r>
      </w:ins>
      <w:ins w:id="53" w:author="Bernardo halfeld" w:date="2023-08-04T15:27:00Z">
        <w:r w:rsidR="00425F58">
          <w:rPr>
            <w:rFonts w:ascii="Arial" w:hAnsi="Arial" w:cs="Arial"/>
            <w:sz w:val="24"/>
            <w:szCs w:val="24"/>
          </w:rPr>
          <w:t xml:space="preserve"> </w:t>
        </w:r>
      </w:ins>
      <w:ins w:id="54" w:author="Bernardo halfeld" w:date="2023-08-04T15:28:00Z">
        <w:r w:rsidR="00425F58">
          <w:rPr>
            <w:rFonts w:ascii="Arial" w:hAnsi="Arial" w:cs="Arial"/>
            <w:sz w:val="24"/>
            <w:szCs w:val="24"/>
          </w:rPr>
          <w:t>Através do método “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face_encondings</w:t>
        </w:r>
        <w:proofErr w:type="spellEnd"/>
        <w:r w:rsidR="00425F58">
          <w:rPr>
            <w:rFonts w:ascii="Arial" w:hAnsi="Arial" w:cs="Arial"/>
            <w:sz w:val="24"/>
            <w:szCs w:val="24"/>
          </w:rPr>
          <w:t>”</w:t>
        </w:r>
      </w:ins>
      <w:ins w:id="55" w:author="Bernardo halfeld" w:date="2023-08-04T15:27:00Z">
        <w:r w:rsidR="00425F58">
          <w:rPr>
            <w:rFonts w:ascii="Arial" w:hAnsi="Arial" w:cs="Arial"/>
            <w:sz w:val="24"/>
            <w:szCs w:val="24"/>
          </w:rPr>
          <w:t xml:space="preserve"> as imagens cadastradas </w:t>
        </w:r>
      </w:ins>
      <w:ins w:id="56" w:author="Bernardo halfeld" w:date="2023-08-04T15:28:00Z">
        <w:r w:rsidR="00425F58">
          <w:rPr>
            <w:rFonts w:ascii="Arial" w:hAnsi="Arial" w:cs="Arial"/>
            <w:sz w:val="24"/>
            <w:szCs w:val="24"/>
          </w:rPr>
          <w:t xml:space="preserve">são convertidas </w:t>
        </w:r>
      </w:ins>
      <w:ins w:id="57" w:author="Bernardo halfeld" w:date="2023-08-04T15:27:00Z">
        <w:r w:rsidR="00425F58">
          <w:rPr>
            <w:rFonts w:ascii="Arial" w:hAnsi="Arial" w:cs="Arial"/>
            <w:sz w:val="24"/>
            <w:szCs w:val="24"/>
          </w:rPr>
          <w:t>em codificações numéricas (parâmetros)</w:t>
        </w:r>
      </w:ins>
      <w:ins w:id="58" w:author="Bernardo halfeld" w:date="2023-08-04T15:28:00Z">
        <w:r w:rsidR="00425F58">
          <w:rPr>
            <w:rFonts w:ascii="Arial" w:hAnsi="Arial" w:cs="Arial"/>
            <w:sz w:val="24"/>
            <w:szCs w:val="24"/>
          </w:rPr>
          <w:t xml:space="preserve"> e o método </w:t>
        </w:r>
      </w:ins>
      <w:ins w:id="59" w:author="Bernardo halfeld" w:date="2023-08-04T15:30:00Z">
        <w:r w:rsidR="00425F58">
          <w:rPr>
            <w:rFonts w:ascii="Arial" w:hAnsi="Arial" w:cs="Arial"/>
            <w:sz w:val="24"/>
            <w:szCs w:val="24"/>
          </w:rPr>
          <w:t>“</w:t>
        </w:r>
      </w:ins>
      <w:proofErr w:type="spellStart"/>
      <w:ins w:id="60" w:author="Bernardo halfeld" w:date="2023-08-04T15:28:00Z">
        <w:r w:rsidR="00425F58">
          <w:rPr>
            <w:rFonts w:ascii="Arial" w:hAnsi="Arial" w:cs="Arial"/>
            <w:sz w:val="24"/>
            <w:szCs w:val="24"/>
          </w:rPr>
          <w:t>compare_</w:t>
        </w:r>
      </w:ins>
      <w:ins w:id="61" w:author="Bernardo halfeld" w:date="2023-08-04T15:29:00Z">
        <w:r w:rsidR="00425F58">
          <w:rPr>
            <w:rFonts w:ascii="Arial" w:hAnsi="Arial" w:cs="Arial"/>
            <w:sz w:val="24"/>
            <w:szCs w:val="24"/>
          </w:rPr>
          <w:t>faces</w:t>
        </w:r>
      </w:ins>
      <w:proofErr w:type="spellEnd"/>
      <w:ins w:id="62" w:author="Bernardo halfeld" w:date="2023-08-04T15:30:00Z">
        <w:r w:rsidR="00425F58">
          <w:rPr>
            <w:rFonts w:ascii="Arial" w:hAnsi="Arial" w:cs="Arial"/>
            <w:sz w:val="24"/>
            <w:szCs w:val="24"/>
          </w:rPr>
          <w:t>”</w:t>
        </w:r>
      </w:ins>
      <w:ins w:id="63" w:author="Bernardo halfeld" w:date="2023-08-04T15:29:00Z">
        <w:r w:rsidR="00425F58">
          <w:rPr>
            <w:rFonts w:ascii="Arial" w:hAnsi="Arial" w:cs="Arial"/>
            <w:sz w:val="24"/>
            <w:szCs w:val="24"/>
          </w:rPr>
          <w:t xml:space="preserve"> compara esses parâmetros entre as imagens</w:t>
        </w:r>
      </w:ins>
      <w:ins w:id="64" w:author="Bernardo halfeld" w:date="2023-08-04T15:31:00Z">
        <w:r w:rsidR="00425F58">
          <w:rPr>
            <w:rFonts w:ascii="Arial" w:hAnsi="Arial" w:cs="Arial"/>
            <w:sz w:val="24"/>
            <w:szCs w:val="24"/>
          </w:rPr>
          <w:t xml:space="preserve"> para verificar </w:t>
        </w:r>
      </w:ins>
      <w:ins w:id="65" w:author="Bernardo halfeld" w:date="2023-08-04T15:33:00Z">
        <w:r w:rsidR="00425F58">
          <w:rPr>
            <w:rFonts w:ascii="Arial" w:hAnsi="Arial" w:cs="Arial"/>
            <w:sz w:val="24"/>
            <w:szCs w:val="24"/>
          </w:rPr>
          <w:t>s</w:t>
        </w:r>
      </w:ins>
      <w:ins w:id="66" w:author="Bernardo halfeld" w:date="2023-08-04T15:31:00Z">
        <w:r w:rsidR="00425F58">
          <w:rPr>
            <w:rFonts w:ascii="Arial" w:hAnsi="Arial" w:cs="Arial"/>
            <w:sz w:val="24"/>
            <w:szCs w:val="24"/>
          </w:rPr>
          <w:t>e há correspondência</w:t>
        </w:r>
      </w:ins>
      <w:ins w:id="67" w:author="Bernardo halfeld" w:date="2023-08-04T15:29:00Z">
        <w:r w:rsidR="00425F58">
          <w:rPr>
            <w:rFonts w:ascii="Arial" w:hAnsi="Arial" w:cs="Arial"/>
            <w:sz w:val="24"/>
            <w:szCs w:val="24"/>
          </w:rPr>
          <w:t>. No nosso caso, a comparação é feita entre a imagem capturada no ciclo de 5 segundos e as imagens</w:t>
        </w:r>
      </w:ins>
      <w:ins w:id="68" w:author="Bernardo halfeld" w:date="2023-08-04T15:30:00Z">
        <w:r w:rsidR="00425F58">
          <w:rPr>
            <w:rFonts w:ascii="Arial" w:hAnsi="Arial" w:cs="Arial"/>
            <w:sz w:val="24"/>
            <w:szCs w:val="24"/>
          </w:rPr>
          <w:t xml:space="preserve"> contidas no 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database</w:t>
        </w:r>
        <w:proofErr w:type="spellEnd"/>
        <w:r w:rsidR="00425F58">
          <w:rPr>
            <w:rFonts w:ascii="Arial" w:hAnsi="Arial" w:cs="Arial"/>
            <w:sz w:val="24"/>
            <w:szCs w:val="24"/>
          </w:rPr>
          <w:t xml:space="preserve"> do projeto. </w:t>
        </w:r>
      </w:ins>
      <w:ins w:id="69" w:author="Bernardo halfeld" w:date="2023-08-04T15:31:00Z">
        <w:r w:rsidR="00425F58">
          <w:rPr>
            <w:rFonts w:ascii="Arial" w:hAnsi="Arial" w:cs="Arial"/>
            <w:sz w:val="24"/>
            <w:szCs w:val="24"/>
          </w:rPr>
          <w:t xml:space="preserve">Caso seja obtida alguma correspondência, é retornado o título da imagem contida no </w:t>
        </w:r>
        <w:proofErr w:type="spellStart"/>
        <w:r w:rsidR="00425F58">
          <w:rPr>
            <w:rFonts w:ascii="Arial" w:hAnsi="Arial" w:cs="Arial"/>
            <w:sz w:val="24"/>
            <w:szCs w:val="24"/>
          </w:rPr>
          <w:t>data</w:t>
        </w:r>
      </w:ins>
      <w:ins w:id="70" w:author="Bernardo halfeld" w:date="2023-08-04T15:32:00Z">
        <w:r w:rsidR="00425F58">
          <w:rPr>
            <w:rFonts w:ascii="Arial" w:hAnsi="Arial" w:cs="Arial"/>
            <w:sz w:val="24"/>
            <w:szCs w:val="24"/>
          </w:rPr>
          <w:t>base</w:t>
        </w:r>
        <w:proofErr w:type="spellEnd"/>
        <w:r w:rsidR="00425F58">
          <w:rPr>
            <w:rFonts w:ascii="Arial" w:hAnsi="Arial" w:cs="Arial"/>
            <w:sz w:val="24"/>
            <w:szCs w:val="24"/>
          </w:rPr>
          <w:t>,</w:t>
        </w:r>
      </w:ins>
      <w:ins w:id="71" w:author="Bernardo halfeld" w:date="2023-08-04T15:33:00Z">
        <w:r w:rsidR="00425F58">
          <w:rPr>
            <w:rFonts w:ascii="Arial" w:hAnsi="Arial" w:cs="Arial"/>
            <w:sz w:val="24"/>
            <w:szCs w:val="24"/>
          </w:rPr>
          <w:t xml:space="preserve"> que no </w:t>
        </w:r>
      </w:ins>
      <w:ins w:id="72" w:author="Bernardo halfeld" w:date="2023-08-04T15:34:00Z">
        <w:r w:rsidR="00DB3E02">
          <w:rPr>
            <w:rFonts w:ascii="Arial" w:hAnsi="Arial" w:cs="Arial"/>
            <w:sz w:val="24"/>
            <w:szCs w:val="24"/>
          </w:rPr>
          <w:t xml:space="preserve">presente </w:t>
        </w:r>
      </w:ins>
      <w:ins w:id="73" w:author="Bernardo halfeld" w:date="2023-08-04T15:33:00Z">
        <w:r w:rsidR="00425F58">
          <w:rPr>
            <w:rFonts w:ascii="Arial" w:hAnsi="Arial" w:cs="Arial"/>
            <w:sz w:val="24"/>
            <w:szCs w:val="24"/>
          </w:rPr>
          <w:t>projeto seria o nome do usuário em questão.</w:t>
        </w:r>
      </w:ins>
    </w:p>
    <w:p w14:paraId="0F8BF591" w14:textId="77777777" w:rsidR="005778CE" w:rsidRPr="005778CE" w:rsidRDefault="005778CE" w:rsidP="005778CE">
      <w:pPr>
        <w:pStyle w:val="PargrafodaLista"/>
        <w:rPr>
          <w:ins w:id="74" w:author="Bernardo halfeld" w:date="2023-08-04T15:46:00Z"/>
          <w:rFonts w:ascii="Arial" w:hAnsi="Arial" w:cs="Arial"/>
          <w:b/>
          <w:bCs/>
          <w:sz w:val="24"/>
          <w:szCs w:val="24"/>
          <w:rPrChange w:id="75" w:author="Bernardo halfeld" w:date="2023-08-04T15:46:00Z">
            <w:rPr>
              <w:ins w:id="76" w:author="Bernardo halfeld" w:date="2023-08-04T15:46:00Z"/>
            </w:rPr>
          </w:rPrChange>
        </w:rPr>
        <w:pPrChange w:id="77" w:author="Bernardo halfeld" w:date="2023-08-04T15:46:00Z">
          <w:pPr>
            <w:pStyle w:val="PargrafodaLista"/>
            <w:numPr>
              <w:numId w:val="3"/>
            </w:numPr>
            <w:ind w:hanging="360"/>
          </w:pPr>
        </w:pPrChange>
      </w:pPr>
    </w:p>
    <w:p w14:paraId="52E3FDC9" w14:textId="6A02B512" w:rsidR="005778CE" w:rsidRPr="005778CE" w:rsidRDefault="005778CE" w:rsidP="005778CE">
      <w:pPr>
        <w:pStyle w:val="PargrafodaLista"/>
        <w:rPr>
          <w:ins w:id="78" w:author="Bernardo halfeld" w:date="2023-08-04T15:47:00Z"/>
          <w:rFonts w:ascii="Arial" w:hAnsi="Arial" w:cs="Arial"/>
          <w:b/>
          <w:bCs/>
          <w:sz w:val="24"/>
          <w:szCs w:val="24"/>
          <w:highlight w:val="yellow"/>
          <w:rPrChange w:id="79" w:author="Bernardo halfeld" w:date="2023-08-04T15:50:00Z">
            <w:rPr>
              <w:ins w:id="80" w:author="Bernardo halfeld" w:date="2023-08-04T15:47:00Z"/>
              <w:rFonts w:ascii="Arial" w:hAnsi="Arial" w:cs="Arial"/>
              <w:b/>
              <w:bCs/>
              <w:sz w:val="24"/>
              <w:szCs w:val="24"/>
            </w:rPr>
          </w:rPrChange>
        </w:rPr>
      </w:pPr>
      <w:proofErr w:type="spellStart"/>
      <w:ins w:id="81" w:author="Bernardo halfeld" w:date="2023-08-04T15:46:00Z"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  <w:rPrChange w:id="82" w:author="Bernardo halfeld" w:date="2023-08-04T15:50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t>Anti</w:t>
        </w:r>
        <w:proofErr w:type="spellEnd"/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  <w:rPrChange w:id="83" w:author="Bernardo halfeld" w:date="2023-08-04T15:50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t xml:space="preserve"> </w:t>
        </w:r>
        <w:proofErr w:type="spellStart"/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  <w:rPrChange w:id="84" w:author="Bernardo halfeld" w:date="2023-08-04T15:50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t>spooging</w:t>
        </w:r>
      </w:ins>
      <w:proofErr w:type="spellEnd"/>
    </w:p>
    <w:p w14:paraId="4FD7A628" w14:textId="40F0EC95" w:rsidR="005778CE" w:rsidRPr="005778CE" w:rsidRDefault="005778CE" w:rsidP="005778CE">
      <w:pPr>
        <w:pStyle w:val="PargrafodaLista"/>
        <w:rPr>
          <w:ins w:id="85" w:author="Bernardo halfeld" w:date="2023-08-04T15:44:00Z"/>
          <w:rFonts w:ascii="Arial" w:hAnsi="Arial" w:cs="Arial"/>
          <w:b/>
          <w:bCs/>
          <w:sz w:val="24"/>
          <w:szCs w:val="24"/>
          <w:rPrChange w:id="86" w:author="Bernardo halfeld" w:date="2023-08-04T15:44:00Z">
            <w:rPr>
              <w:ins w:id="87" w:author="Bernardo halfeld" w:date="2023-08-04T15:44:00Z"/>
              <w:rFonts w:ascii="Arial" w:hAnsi="Arial" w:cs="Arial"/>
              <w:sz w:val="24"/>
              <w:szCs w:val="24"/>
            </w:rPr>
          </w:rPrChange>
        </w:rPr>
        <w:pPrChange w:id="88" w:author="Bernardo halfeld" w:date="2023-08-04T15:46:00Z">
          <w:pPr>
            <w:pStyle w:val="PargrafodaLista"/>
            <w:numPr>
              <w:numId w:val="3"/>
            </w:numPr>
            <w:ind w:hanging="360"/>
          </w:pPr>
        </w:pPrChange>
      </w:pPr>
      <w:ins w:id="89" w:author="Bernardo halfeld" w:date="2023-08-04T15:47:00Z"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</w:rPr>
          <w:t>S</w:t>
        </w:r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  <w:rPrChange w:id="90" w:author="Bernardo halfeld" w:date="2023-08-04T15:50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t>ensor</w:t>
        </w:r>
      </w:ins>
      <w:ins w:id="91" w:author="Bernardo halfeld" w:date="2023-08-04T15:50:00Z">
        <w:r w:rsidRPr="005778CE">
          <w:rPr>
            <w:rFonts w:ascii="Arial" w:hAnsi="Arial" w:cs="Arial"/>
            <w:b/>
            <w:bCs/>
            <w:sz w:val="24"/>
            <w:szCs w:val="24"/>
            <w:highlight w:val="yellow"/>
            <w:rPrChange w:id="92" w:author="Bernardo halfeld" w:date="2023-08-04T15:50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t xml:space="preserve"> utilizado</w:t>
        </w:r>
      </w:ins>
    </w:p>
    <w:p w14:paraId="231F7515" w14:textId="77777777" w:rsidR="005778CE" w:rsidRPr="005778CE" w:rsidRDefault="005778CE" w:rsidP="005778CE">
      <w:pPr>
        <w:pStyle w:val="PargrafodaLista"/>
        <w:rPr>
          <w:ins w:id="93" w:author="Bernardo halfeld" w:date="2023-08-04T15:44:00Z"/>
          <w:rFonts w:ascii="Arial" w:hAnsi="Arial" w:cs="Arial"/>
          <w:b/>
          <w:bCs/>
          <w:sz w:val="24"/>
          <w:szCs w:val="24"/>
          <w:rPrChange w:id="94" w:author="Bernardo halfeld" w:date="2023-08-04T15:44:00Z">
            <w:rPr>
              <w:ins w:id="95" w:author="Bernardo halfeld" w:date="2023-08-04T15:44:00Z"/>
            </w:rPr>
          </w:rPrChange>
        </w:rPr>
        <w:pPrChange w:id="96" w:author="Bernardo halfeld" w:date="2023-08-04T15:44:00Z">
          <w:pPr>
            <w:pStyle w:val="PargrafodaLista"/>
            <w:numPr>
              <w:numId w:val="3"/>
            </w:numPr>
            <w:ind w:hanging="360"/>
          </w:pPr>
        </w:pPrChange>
      </w:pPr>
    </w:p>
    <w:p w14:paraId="609DDC76" w14:textId="49235B3D" w:rsidR="005778CE" w:rsidRPr="00756AAC" w:rsidRDefault="005778CE" w:rsidP="001B26E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rPrChange w:id="97" w:author="Bernardo halfeld" w:date="2023-08-04T15:23:00Z">
            <w:rPr/>
          </w:rPrChange>
        </w:rPr>
        <w:pPrChange w:id="98" w:author="Bernardo halfeld" w:date="2023-08-04T15:08:00Z">
          <w:pPr/>
        </w:pPrChange>
      </w:pPr>
      <w:ins w:id="99" w:author="Bernardo halfeld" w:date="2023-08-04T15:46:00Z">
        <w:r>
          <w:rPr>
            <w:rFonts w:ascii="Arial" w:hAnsi="Arial" w:cs="Arial"/>
            <w:b/>
            <w:bCs/>
            <w:sz w:val="24"/>
            <w:szCs w:val="24"/>
          </w:rPr>
          <w:t xml:space="preserve">Implementação do sistema: </w:t>
        </w:r>
        <w:r>
          <w:rPr>
            <w:rFonts w:ascii="Arial" w:hAnsi="Arial" w:cs="Arial"/>
            <w:sz w:val="24"/>
            <w:szCs w:val="24"/>
          </w:rPr>
          <w:t xml:space="preserve">No funcionamento do </w:t>
        </w:r>
      </w:ins>
      <w:ins w:id="100" w:author="Bernardo halfeld" w:date="2023-08-04T15:52:00Z">
        <w:r>
          <w:rPr>
            <w:rFonts w:ascii="Arial" w:hAnsi="Arial" w:cs="Arial"/>
            <w:sz w:val="24"/>
            <w:szCs w:val="24"/>
          </w:rPr>
          <w:t>sistema</w:t>
        </w:r>
      </w:ins>
      <w:ins w:id="101" w:author="Bernardo halfeld" w:date="2023-08-04T15:46:00Z">
        <w:r>
          <w:rPr>
            <w:rFonts w:ascii="Arial" w:hAnsi="Arial" w:cs="Arial"/>
            <w:sz w:val="24"/>
            <w:szCs w:val="24"/>
          </w:rPr>
          <w:t>, o reconhecimento é realizado sempre</w:t>
        </w:r>
      </w:ins>
      <w:ins w:id="102" w:author="Bernardo halfeld" w:date="2023-08-04T15:47:00Z">
        <w:r>
          <w:rPr>
            <w:rFonts w:ascii="Arial" w:hAnsi="Arial" w:cs="Arial"/>
            <w:sz w:val="24"/>
            <w:szCs w:val="24"/>
          </w:rPr>
          <w:t xml:space="preserve"> que a porta está fechada, detecção feita pelo sensor</w:t>
        </w:r>
      </w:ins>
      <w:ins w:id="103" w:author="Bernardo halfeld" w:date="2023-08-04T15:48:00Z">
        <w:r>
          <w:rPr>
            <w:rFonts w:ascii="Arial" w:hAnsi="Arial" w:cs="Arial"/>
            <w:sz w:val="24"/>
            <w:szCs w:val="24"/>
          </w:rPr>
          <w:t xml:space="preserve"> e identificação feita através do led vermelho</w:t>
        </w:r>
      </w:ins>
      <w:ins w:id="104" w:author="Bernardo halfeld" w:date="2023-08-04T15:47:00Z">
        <w:r>
          <w:rPr>
            <w:rFonts w:ascii="Arial" w:hAnsi="Arial" w:cs="Arial"/>
            <w:sz w:val="24"/>
            <w:szCs w:val="24"/>
          </w:rPr>
          <w:t>. Caso o usuário seja reconhecido pelos pr</w:t>
        </w:r>
      </w:ins>
      <w:ins w:id="105" w:author="Bernardo halfeld" w:date="2023-08-04T15:48:00Z">
        <w:r>
          <w:rPr>
            <w:rFonts w:ascii="Arial" w:hAnsi="Arial" w:cs="Arial"/>
            <w:sz w:val="24"/>
            <w:szCs w:val="24"/>
          </w:rPr>
          <w:t>ocessos descritos acima, o servo motor destrava a tranca da porta e o led verde é ativado</w:t>
        </w:r>
      </w:ins>
      <w:ins w:id="106" w:author="Bernardo halfeld" w:date="2023-08-04T15:49:00Z">
        <w:r>
          <w:rPr>
            <w:rFonts w:ascii="Arial" w:hAnsi="Arial" w:cs="Arial"/>
            <w:sz w:val="24"/>
            <w:szCs w:val="24"/>
          </w:rPr>
          <w:t xml:space="preserve">, informando que o acesso foi liberado. </w:t>
        </w:r>
      </w:ins>
      <w:ins w:id="107" w:author="Bernardo halfeld" w:date="2023-08-04T15:50:00Z">
        <w:r>
          <w:rPr>
            <w:rFonts w:ascii="Arial" w:hAnsi="Arial" w:cs="Arial"/>
            <w:sz w:val="24"/>
            <w:szCs w:val="24"/>
          </w:rPr>
          <w:t>Quando a porta for fechada novamente, a tranca será travada e o processo de reconhecimento rodará novamente.</w:t>
        </w:r>
      </w:ins>
    </w:p>
    <w:p w14:paraId="6072A820" w14:textId="77777777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3EF97365" w14:textId="7CF56FC1" w:rsidR="00F173B9" w:rsidRPr="00F173B9" w:rsidRDefault="00CE2BCC" w:rsidP="00F173B9">
      <w:pPr>
        <w:pBdr>
          <w:bottom w:val="single" w:sz="6" w:space="9" w:color="auto"/>
        </w:pBd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t>Códigos do Projeto</w:t>
      </w:r>
      <w:r w:rsidR="00F173B9">
        <w:rPr>
          <w:rFonts w:ascii="Arial" w:hAnsi="Arial" w:cs="Arial"/>
          <w:b/>
          <w:bCs/>
          <w:sz w:val="24"/>
          <w:szCs w:val="24"/>
        </w:rPr>
        <w:t>:</w:t>
      </w:r>
    </w:p>
    <w:p w14:paraId="7B146E19" w14:textId="59E6BADC" w:rsidR="00DE616E" w:rsidRPr="00DE616E" w:rsidRDefault="00DE616E" w:rsidP="00DE616E">
      <w:pPr>
        <w:pStyle w:val="PargrafodaLista"/>
        <w:numPr>
          <w:ilvl w:val="0"/>
          <w:numId w:val="2"/>
        </w:numPr>
        <w:rPr>
          <w:ins w:id="108" w:author="Bernardo halfeld" w:date="2023-08-04T14:54:00Z"/>
          <w:rFonts w:ascii="Consolas" w:hAnsi="Consolas" w:cs="Times New Roman"/>
          <w:color w:val="C586C0"/>
          <w:sz w:val="21"/>
          <w:szCs w:val="21"/>
          <w:lang w:eastAsia="pt-BR"/>
          <w:rPrChange w:id="109" w:author="Bernardo halfeld" w:date="2023-08-04T14:58:00Z">
            <w:rPr>
              <w:ins w:id="110" w:author="Bernardo halfeld" w:date="2023-08-04T14:54:00Z"/>
              <w:lang w:eastAsia="pt-BR"/>
            </w:rPr>
          </w:rPrChange>
        </w:rPr>
        <w:pPrChange w:id="111" w:author="Bernardo halfeld" w:date="2023-08-04T14:58:00Z">
          <w:pPr>
            <w:shd w:val="clear" w:color="auto" w:fill="1F1F1F"/>
            <w:spacing w:after="0" w:line="285" w:lineRule="atLeast"/>
          </w:pPr>
        </w:pPrChange>
      </w:pPr>
      <w:ins w:id="112" w:author="Bernardo halfeld" w:date="2023-08-04T14:58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Código “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util</w:t>
        </w:r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.py”, 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utilizado como uma “classe” de funç</w:t>
        </w:r>
      </w:ins>
      <w:ins w:id="113" w:author="Bernardo halfeld" w:date="2023-08-04T14:59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ões</w:t>
        </w:r>
      </w:ins>
      <w:ins w:id="114" w:author="Bernardo halfeld" w:date="2023-08-04T14:58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</w:t>
        </w:r>
      </w:ins>
      <w:ins w:id="115" w:author="Bernardo halfeld" w:date="2023-08-04T14:59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suporte, que serão utilizadas nos códigos principais repetidas vezes</w:t>
        </w:r>
      </w:ins>
      <w:ins w:id="116" w:author="Bernardo halfeld" w:date="2023-08-04T14:58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.</w:t>
        </w:r>
      </w:ins>
    </w:p>
    <w:p w14:paraId="63DBD237" w14:textId="1207B4D9" w:rsidR="00DE616E" w:rsidRPr="00DE616E" w:rsidRDefault="00DE616E" w:rsidP="00DE616E">
      <w:pPr>
        <w:shd w:val="clear" w:color="auto" w:fill="1F1F1F"/>
        <w:spacing w:after="0" w:line="285" w:lineRule="atLeast"/>
        <w:rPr>
          <w:ins w:id="11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18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</w:ins>
    </w:p>
    <w:p w14:paraId="031C74B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1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20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pickle</w:t>
        </w:r>
      </w:ins>
    </w:p>
    <w:p w14:paraId="75B5E65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2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22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tkinter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as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</w:ins>
    </w:p>
    <w:p w14:paraId="5E53A134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2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24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tkinter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messagebox</w:t>
        </w:r>
      </w:ins>
    </w:p>
    <w:p w14:paraId="495C3ECD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2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26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lastRenderedPageBreak/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face_recognition</w:t>
        </w:r>
        <w:proofErr w:type="spellEnd"/>
      </w:ins>
    </w:p>
    <w:p w14:paraId="72E2226D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2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28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sys</w:t>
        </w:r>
      </w:ins>
    </w:p>
    <w:p w14:paraId="684F954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2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30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</w:ins>
    </w:p>
    <w:p w14:paraId="501E8B0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3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32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</w:ins>
    </w:p>
    <w:p w14:paraId="3EC7606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3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34" w:author="Bernardo halfeld" w:date="2023-08-04T14:54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</w:ins>
    </w:p>
    <w:p w14:paraId="01CA54B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3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20CFA4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3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137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white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67CA944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3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3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</w:ins>
    </w:p>
    <w:p w14:paraId="61A7667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4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4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6E13F5E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4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4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0ECD314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4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4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activebackground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black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70E8379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4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4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activeforeground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white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17A9DB6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4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4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6A51AFD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5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5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5AD3AD43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5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5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05AABB3C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5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5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height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01DDA2C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5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5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width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2EB94AD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5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5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font</w:t>
        </w:r>
        <w:proofErr w:type="gramStart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Helvetica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bold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578B83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6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                    )</w:t>
        </w:r>
      </w:ins>
    </w:p>
    <w:p w14:paraId="53407AA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AE8D5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6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</w:ins>
    </w:p>
    <w:p w14:paraId="22705A2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3F8294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167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get_small_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white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5E813DA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6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6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</w:ins>
    </w:p>
    <w:p w14:paraId="1F264FD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7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7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1BD1925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7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7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51E900E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7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7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activebackground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black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72D3A4A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7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7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activeforeground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white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3C61AB7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7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7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09FB984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8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8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bg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140D771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8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8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command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639DA58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8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8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height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31E3605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8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8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width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7AF4BE73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8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8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font</w:t>
        </w:r>
        <w:proofErr w:type="gramStart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Helvetica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bold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A3B4CD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9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                    )</w:t>
        </w:r>
      </w:ins>
    </w:p>
    <w:p w14:paraId="6FFFD91A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38A41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9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button</w:t>
        </w:r>
        <w:proofErr w:type="spellEnd"/>
      </w:ins>
    </w:p>
    <w:p w14:paraId="28FC0B0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40E5DC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197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get_img_label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1CBF1798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19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19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9F8E08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0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0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grid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row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column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BCBAC9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0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0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</w:ins>
    </w:p>
    <w:p w14:paraId="1FA8B9C8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ins w:id="20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EBE57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0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06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get_text_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42CF5F8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0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0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890683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0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10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config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font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sans-serif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),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justify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left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6FB5D0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1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12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</w:ins>
    </w:p>
    <w:p w14:paraId="342C94DC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ins w:id="21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57820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1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15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lastRenderedPageBreak/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get_entry_text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11252D8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1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1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inputtxt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Text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5A5050BC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1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1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                       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height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,</w:t>
        </w:r>
      </w:ins>
    </w:p>
    <w:p w14:paraId="56361B1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2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2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                       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width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15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font</w:t>
        </w:r>
        <w:proofErr w:type="gramStart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"Arial"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32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))</w:t>
        </w:r>
      </w:ins>
    </w:p>
    <w:p w14:paraId="74B9C5D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2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2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inputtxt</w:t>
        </w:r>
        <w:proofErr w:type="spellEnd"/>
      </w:ins>
    </w:p>
    <w:p w14:paraId="15E81224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ins w:id="22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0CAFB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2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26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msg_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box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title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description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18BEDC8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2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2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messagebox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showinfo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title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description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D1DD11F" w14:textId="77777777" w:rsidR="00DE616E" w:rsidRPr="00DE616E" w:rsidRDefault="00DE616E" w:rsidP="00DE616E">
      <w:pPr>
        <w:shd w:val="clear" w:color="auto" w:fill="1F1F1F"/>
        <w:spacing w:after="240" w:line="285" w:lineRule="atLeast"/>
        <w:rPr>
          <w:ins w:id="22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EC931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31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recognize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db_path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2DD2AFF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3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# it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is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assumed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there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will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be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at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most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1 match in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the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db</w:t>
        </w:r>
        <w:proofErr w:type="spellEnd"/>
      </w:ins>
    </w:p>
    <w:p w14:paraId="06B4964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F6FB7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3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embeddings_unknown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face_</w:t>
        </w:r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recognition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face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_encodings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618CE0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3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embeddings_unknown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)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50A3DFC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3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40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no_persons_found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</w:ins>
    </w:p>
    <w:p w14:paraId="39CD4A0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42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else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139D11B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4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embeddings_unknown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unknown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[</w:t>
        </w:r>
        <w:proofErr w:type="gramEnd"/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0BBD2493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30CA6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4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sorted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listdir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db_path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))</w:t>
        </w:r>
      </w:ins>
    </w:p>
    <w:p w14:paraId="54D0E72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41473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4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50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match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False</w:t>
        </w:r>
      </w:ins>
    </w:p>
    <w:p w14:paraId="7C57019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5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52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</w:ins>
    </w:p>
    <w:p w14:paraId="30E4152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5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5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while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not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match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and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&lt;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390D6924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5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5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path_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path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join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db_path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[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])</w:t>
        </w:r>
      </w:ins>
    </w:p>
    <w:p w14:paraId="5287655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5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479D9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5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5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file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open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path_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rb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9755B4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6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pickle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load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file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63CBB0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E06A90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6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match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face_</w:t>
        </w:r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recognition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compare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_faces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([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],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embeddings_unknown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)[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266500CA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6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+=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</w:ins>
    </w:p>
    <w:p w14:paraId="0BDBFD3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8D9A1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6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6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match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005D5B4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7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7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[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j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-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][: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-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7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188323A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7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73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else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79FBC9B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74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7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return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unknown_person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</w:ins>
    </w:p>
    <w:p w14:paraId="4B761F9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7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77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</w:ins>
    </w:p>
    <w:p w14:paraId="0DA7CDFD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7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79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rotateServo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angle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7996115D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8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.set_pin_mode_servo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D250E4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A2810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8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.servo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_write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angle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23BE5D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EC76B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6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87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LedTrancado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condiçao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1092302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88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89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.set_pin_mode_digital_output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34D34EF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91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.digital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_write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condiçao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3F4919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81FC6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294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LedLiberado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condiçao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5DBC341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9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lastRenderedPageBreak/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.set_pin_mode_digital_output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8270CD5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29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.digital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_write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condiçao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D23FCE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29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A911BD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0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01" w:author="Bernardo halfeld" w:date="2023-08-04T14:54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sonar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echo_pin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691A5CDE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2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69AF5A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0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# set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the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pin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mode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for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the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trigger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and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echo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pins</w:t>
        </w:r>
      </w:ins>
    </w:p>
    <w:p w14:paraId="7878EF73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0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.set_pin_mode_</w:t>
        </w:r>
        <w:proofErr w:type="gramStart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sonar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echo_pin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2871439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0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#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wait</w:t>
        </w:r>
        <w:proofErr w:type="spellEnd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6A9955"/>
            <w:kern w:val="0"/>
            <w:sz w:val="21"/>
            <w:szCs w:val="21"/>
            <w:lang w:eastAsia="pt-BR"/>
            <w14:ligatures w14:val="none"/>
          </w:rPr>
          <w:t>forever</w:t>
        </w:r>
        <w:proofErr w:type="spellEnd"/>
      </w:ins>
    </w:p>
    <w:p w14:paraId="231FBBE1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0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10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while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True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1377732B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1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12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try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6889F696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13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14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FC5BAA7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15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16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.set_pin_mode_</w:t>
        </w:r>
        <w:proofErr w:type="gramStart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sonar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echo_pin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F964A32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17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18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except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KeyboardInterrupt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33A93C7A" w14:textId="77777777" w:rsidR="00DE616E" w:rsidRPr="00DE616E" w:rsidRDefault="00DE616E" w:rsidP="00DE616E">
      <w:pPr>
        <w:shd w:val="clear" w:color="auto" w:fill="1F1F1F"/>
        <w:spacing w:after="0" w:line="285" w:lineRule="atLeast"/>
        <w:rPr>
          <w:ins w:id="319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20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my_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.shutdown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443CCACF" w14:textId="67E64B5E" w:rsidR="00DE616E" w:rsidRPr="00DE616E" w:rsidRDefault="00DE616E" w:rsidP="00DE616E">
      <w:pPr>
        <w:shd w:val="clear" w:color="auto" w:fill="1F1F1F"/>
        <w:spacing w:after="0" w:line="285" w:lineRule="atLeast"/>
        <w:rPr>
          <w:ins w:id="321" w:author="Bernardo halfeld" w:date="2023-08-04T14:54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  <w:rPrChange w:id="322" w:author="Bernardo halfeld" w:date="2023-08-04T14:57:00Z">
            <w:rPr>
              <w:ins w:id="323" w:author="Bernardo halfeld" w:date="2023-08-04T14:54:00Z"/>
              <w:lang w:eastAsia="pt-BR"/>
            </w:rPr>
          </w:rPrChange>
        </w:rPr>
        <w:pPrChange w:id="324" w:author="Bernardo halfeld" w:date="2023-08-04T14:54:00Z">
          <w:pPr>
            <w:pStyle w:val="PargrafodaLista"/>
            <w:numPr>
              <w:numId w:val="1"/>
            </w:numPr>
            <w:shd w:val="clear" w:color="auto" w:fill="1F1F1F"/>
            <w:spacing w:after="0" w:line="285" w:lineRule="atLeast"/>
            <w:ind w:hanging="360"/>
          </w:pPr>
        </w:pPrChange>
      </w:pPr>
      <w:ins w:id="325" w:author="Bernardo halfeld" w:date="2023-08-04T14:54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sys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exit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7D22EBA" w14:textId="77777777" w:rsidR="00DE616E" w:rsidRDefault="00DE616E" w:rsidP="00DE616E">
      <w:pPr>
        <w:rPr>
          <w:ins w:id="326" w:author="Bernardo halfeld" w:date="2023-08-04T14:57:00Z"/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756115D" w14:textId="77777777" w:rsidR="00DE616E" w:rsidRDefault="00DE616E" w:rsidP="00DE616E">
      <w:pPr>
        <w:rPr>
          <w:ins w:id="327" w:author="Bernardo halfeld" w:date="2023-08-04T14:57:00Z"/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0633129" w14:textId="77777777" w:rsidR="00DE616E" w:rsidRDefault="00DE616E" w:rsidP="00DE616E">
      <w:pPr>
        <w:rPr>
          <w:ins w:id="328" w:author="Bernardo halfeld" w:date="2023-08-04T14:57:00Z"/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4996FC" w14:textId="3EDBA22F" w:rsidR="00DE616E" w:rsidRPr="00DE616E" w:rsidRDefault="00DE616E" w:rsidP="00DE616E">
      <w:pPr>
        <w:pStyle w:val="PargrafodaLista"/>
        <w:numPr>
          <w:ilvl w:val="0"/>
          <w:numId w:val="2"/>
        </w:numPr>
        <w:rPr>
          <w:ins w:id="329" w:author="Bernardo halfeld" w:date="2023-08-04T14:57:00Z"/>
          <w:rFonts w:ascii="Consolas" w:hAnsi="Consolas" w:cs="Times New Roman"/>
          <w:color w:val="C586C0"/>
          <w:sz w:val="21"/>
          <w:szCs w:val="21"/>
          <w:lang w:eastAsia="pt-BR"/>
          <w:rPrChange w:id="330" w:author="Bernardo halfeld" w:date="2023-08-04T14:58:00Z">
            <w:rPr>
              <w:ins w:id="331" w:author="Bernardo halfeld" w:date="2023-08-04T14:57:00Z"/>
              <w:lang w:eastAsia="pt-BR"/>
            </w:rPr>
          </w:rPrChange>
        </w:rPr>
        <w:pPrChange w:id="332" w:author="Bernardo halfeld" w:date="2023-08-04T14:58:00Z">
          <w:pPr/>
        </w:pPrChange>
      </w:pPr>
      <w:ins w:id="333" w:author="Bernardo halfeld" w:date="2023-08-04T14:57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Código “Registro.py”, responsável pela interface de cadastro de usuários na aplicação.</w:t>
        </w:r>
      </w:ins>
    </w:p>
    <w:p w14:paraId="66C36967" w14:textId="3C3F3C83" w:rsidR="00F173B9" w:rsidRPr="00DE616E" w:rsidDel="00DE616E" w:rsidRDefault="00F173B9" w:rsidP="00DE616E">
      <w:pPr>
        <w:rPr>
          <w:del w:id="334" w:author="Bernardo halfeld" w:date="2023-08-04T14:55:00Z"/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pt-BR"/>
          <w14:ligatures w14:val="none"/>
          <w:rPrChange w:id="335" w:author="Bernardo halfeld" w:date="2023-08-04T14:56:00Z">
            <w:rPr>
              <w:del w:id="336" w:author="Bernardo halfeld" w:date="2023-08-04T14:55:00Z"/>
              <w:lang w:eastAsia="pt-BR"/>
            </w:rPr>
          </w:rPrChange>
        </w:rPr>
        <w:pPrChange w:id="337" w:author="Bernardo halfeld" w:date="2023-08-04T14:56:00Z">
          <w:pPr>
            <w:pStyle w:val="PargrafodaLista"/>
            <w:numPr>
              <w:numId w:val="1"/>
            </w:numPr>
            <w:shd w:val="clear" w:color="auto" w:fill="1F1F1F"/>
            <w:spacing w:after="0" w:line="285" w:lineRule="atLeast"/>
            <w:ind w:hanging="360"/>
          </w:pPr>
        </w:pPrChange>
      </w:pPr>
      <w:del w:id="338" w:author="Bernardo halfeld" w:date="2023-08-04T14:56:00Z">
        <w:r w:rsidRPr="00DE616E" w:rsidDel="00DE616E">
          <w:rPr>
            <w:rFonts w:ascii="Arial" w:eastAsia="Times New Roman" w:hAnsi="Arial" w:cs="Arial"/>
            <w:color w:val="FFFFFF" w:themeColor="background1"/>
            <w:kern w:val="0"/>
            <w:sz w:val="24"/>
            <w:szCs w:val="24"/>
            <w:lang w:eastAsia="pt-BR"/>
            <w14:ligatures w14:val="none"/>
            <w:rPrChange w:id="339" w:author="Bernardo halfeld" w:date="2023-08-04T14:56:00Z">
              <w:rPr>
                <w:lang w:eastAsia="pt-BR"/>
              </w:rPr>
            </w:rPrChange>
          </w:rPr>
          <w:delText>Código “Registro.py”, responsável pela interface de cadastro de usuários na aplicação</w:delText>
        </w:r>
      </w:del>
    </w:p>
    <w:p w14:paraId="23B80C7A" w14:textId="610148DA" w:rsidR="00F173B9" w:rsidRPr="00DE616E" w:rsidDel="00DE616E" w:rsidRDefault="00F173B9" w:rsidP="00DE616E">
      <w:pPr>
        <w:rPr>
          <w:del w:id="340" w:author="Bernardo halfeld" w:date="2023-08-04T14:57:00Z"/>
          <w:rFonts w:ascii="Consolas" w:hAnsi="Consolas" w:cs="Times New Roman"/>
          <w:color w:val="C586C0"/>
          <w:sz w:val="21"/>
          <w:szCs w:val="21"/>
          <w:lang w:eastAsia="pt-BR"/>
          <w:rPrChange w:id="341" w:author="Bernardo halfeld" w:date="2023-08-04T14:55:00Z">
            <w:rPr>
              <w:del w:id="342" w:author="Bernardo halfeld" w:date="2023-08-04T14:57:00Z"/>
              <w:lang w:eastAsia="pt-BR"/>
            </w:rPr>
          </w:rPrChange>
        </w:rPr>
        <w:pPrChange w:id="343" w:author="Bernardo halfeld" w:date="2023-08-04T14:56:00Z">
          <w:pPr>
            <w:shd w:val="clear" w:color="auto" w:fill="1F1F1F"/>
            <w:spacing w:after="0" w:line="285" w:lineRule="atLeast"/>
          </w:pPr>
        </w:pPrChange>
      </w:pPr>
    </w:p>
    <w:p w14:paraId="04181DAA" w14:textId="5D4B102A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gramEnd"/>
    </w:p>
    <w:p w14:paraId="2C36BF4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pickle</w:t>
      </w:r>
    </w:p>
    <w:p w14:paraId="4B55BDD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</w:p>
    <w:p w14:paraId="335FFAC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</w:p>
    <w:p w14:paraId="0423935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</w:p>
    <w:p w14:paraId="63D7055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</w:p>
    <w:p w14:paraId="4AF45A3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</w:p>
    <w:p w14:paraId="1B3666C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proofErr w:type="spellEnd"/>
    </w:p>
    <w:p w14:paraId="1112600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face_recognition</w:t>
      </w:r>
      <w:proofErr w:type="spellEnd"/>
    </w:p>
    <w:p w14:paraId="08FA9DB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proofErr w:type="spellEnd"/>
    </w:p>
    <w:p w14:paraId="1180958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F40F3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9F78D6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F8E15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EE9AB8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566740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67DC82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74159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6D667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text_label_main_window_title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'Reconhecimento Facial'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2010C4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text_label_main_window_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40848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28806F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D4234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5A258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5D56A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8D1EC2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5D89CF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'Sair'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7C849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F69B9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BD00A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CEAAB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'Visualizar usuários'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1977C9C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83CF7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BA3C8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B1DBE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4D9E8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'Registrar novo usuário'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BC7A60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39B75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3C034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56F09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57DDF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AEC21A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FD3EF5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91B73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2DC3C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log_path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'./log.txt'</w:t>
      </w:r>
    </w:p>
    <w:p w14:paraId="13BD194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7FFDD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13A897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'cap'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DB8319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VideoCapture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53FAE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CE141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7AE48BF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      </w:t>
      </w:r>
    </w:p>
    <w:p w14:paraId="2CDA80F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931FEF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83CEC3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.read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43FC6E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BDCD6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</w:p>
    <w:p w14:paraId="357EBC1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cvtColor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COLOR_BGR2RGB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01C07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fromarray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41DC2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PhotoImage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A81AE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.imgtk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</w:p>
    <w:p w14:paraId="511D4CD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.configure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189E2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7923A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.after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59888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D741C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302C1D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D218A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08EBE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F4ED4F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Toplevel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4CA54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6C77D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3D788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text_label_register_new_user_window_title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'Registro de usuários'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245803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text_label_register_new_user_window_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54F8D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DB9D7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'Aceitar'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accept_register_new_user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35732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8FF94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5B35F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332E4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'Tentar Novamente'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try_again_register_new_user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829AC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78A75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B8E01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7AB02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C36B3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F490D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6577F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add_img_to_label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B86C9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29B9B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_text_register_new_user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get_entry_text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C750F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_text_register_new_user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78F9C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12308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get_text_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'Por favor, insira o nome:'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DCE64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7B7BA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43762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try_again_register_new_user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919ABB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8DC44D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49FE5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add_img_to_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2B0253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PhotoImage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9019A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.imgtk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</w:p>
    <w:p w14:paraId="7533F1E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.configure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D32E0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990AE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_new_user_capture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most_recent_capture_arr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.copy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E42E86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DB682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7376FB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mainloop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4C6A24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4BE72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accept_register_new_user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1F015A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entry_text_register_new_user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"end-1c"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7B172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35416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</w:t>
      </w:r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recognition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face</w:t>
      </w:r>
      <w:proofErr w:type="gramEnd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_encodings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register_new_user_capture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11B5A1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5C3BC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.pickle'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wb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6E6B8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pickle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dump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200E4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CFC94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msg_</w:t>
      </w:r>
      <w:proofErr w:type="gram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'Sucesso!'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foi registrado com sucesso !'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687CD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89D663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8F27A1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42B44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view_user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F0BAFB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Toplevel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5FB1E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37CE6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F5C17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_user_window_title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'Visualização dos usuários'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20B1A9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_user_window_title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370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06F29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grab_set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8952A0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topmost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7A179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E8263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get_small_button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'Deletar usuário'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0FF44F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425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485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1C681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D2420E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3CC4B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get_small_button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'Voltar'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return_edit_user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52773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425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B46CA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B9C75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21521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flist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listdir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57DF8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Listbox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27125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padx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F7545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bolded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weight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6B8B6A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bolded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D0141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flist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A9F5AC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6A1C0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C2C21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return_edit_user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59CBC0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8E54F6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24D30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17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delete_user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FBF8F0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curselection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2DDD15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2B49E05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1EEE2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</w:t>
      </w:r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5BA216F8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/'</w:t>
      </w:r>
    </w:p>
    <w:p w14:paraId="7457FDA9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6EAB26D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FEF0D6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askyesno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parent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'Confirmação'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'Deseja realmente excluir esse usuário?'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6A01A7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17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CE618D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focus_force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68117B2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76C75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CAB0A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E87C51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F6145B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17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17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677B43C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17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173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4A3F14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17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17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proofErr w:type="gramEnd"/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062E7F0" w14:textId="77777777" w:rsidR="00F173B9" w:rsidRPr="00F173B9" w:rsidRDefault="00F173B9" w:rsidP="00F17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17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15AD5852" w14:textId="7DA3E36B" w:rsidR="00F173B9" w:rsidRDefault="00F173B9" w:rsidP="00F173B9">
      <w:pPr>
        <w:rPr>
          <w:ins w:id="344" w:author="Bernardo halfeld" w:date="2023-08-04T14:59:00Z"/>
          <w:rFonts w:ascii="Arial" w:hAnsi="Arial" w:cs="Arial"/>
          <w:sz w:val="24"/>
          <w:szCs w:val="24"/>
        </w:rPr>
      </w:pPr>
    </w:p>
    <w:p w14:paraId="33417231" w14:textId="77777777" w:rsidR="00DE616E" w:rsidRDefault="00DE616E" w:rsidP="00F173B9">
      <w:pPr>
        <w:rPr>
          <w:ins w:id="345" w:author="Bernardo halfeld" w:date="2023-08-04T14:59:00Z"/>
          <w:rFonts w:ascii="Arial" w:hAnsi="Arial" w:cs="Arial"/>
          <w:sz w:val="24"/>
          <w:szCs w:val="24"/>
        </w:rPr>
      </w:pPr>
    </w:p>
    <w:p w14:paraId="124A2941" w14:textId="77777777" w:rsidR="00DE616E" w:rsidRDefault="00DE616E" w:rsidP="00F173B9">
      <w:pPr>
        <w:rPr>
          <w:ins w:id="346" w:author="Bernardo halfeld" w:date="2023-08-04T15:00:00Z"/>
          <w:rFonts w:ascii="Arial" w:hAnsi="Arial" w:cs="Arial"/>
          <w:sz w:val="24"/>
          <w:szCs w:val="24"/>
        </w:rPr>
      </w:pPr>
    </w:p>
    <w:p w14:paraId="5FFCB324" w14:textId="77777777" w:rsidR="00DE616E" w:rsidRDefault="00DE616E" w:rsidP="00F173B9">
      <w:pPr>
        <w:rPr>
          <w:ins w:id="347" w:author="Bernardo halfeld" w:date="2023-08-04T15:00:00Z"/>
          <w:rFonts w:ascii="Arial" w:hAnsi="Arial" w:cs="Arial"/>
          <w:sz w:val="24"/>
          <w:szCs w:val="24"/>
        </w:rPr>
      </w:pPr>
    </w:p>
    <w:p w14:paraId="581DF1E7" w14:textId="77777777" w:rsidR="00DE616E" w:rsidRDefault="00DE616E" w:rsidP="00F173B9">
      <w:pPr>
        <w:rPr>
          <w:ins w:id="348" w:author="Bernardo halfeld" w:date="2023-08-04T15:00:00Z"/>
          <w:rFonts w:ascii="Arial" w:hAnsi="Arial" w:cs="Arial"/>
          <w:sz w:val="24"/>
          <w:szCs w:val="24"/>
        </w:rPr>
      </w:pPr>
    </w:p>
    <w:p w14:paraId="6E693F20" w14:textId="77777777" w:rsidR="00DE616E" w:rsidRDefault="00DE616E" w:rsidP="00F173B9">
      <w:pPr>
        <w:rPr>
          <w:ins w:id="349" w:author="Bernardo halfeld" w:date="2023-08-04T14:59:00Z"/>
          <w:rFonts w:ascii="Arial" w:hAnsi="Arial" w:cs="Arial"/>
          <w:sz w:val="24"/>
          <w:szCs w:val="24"/>
        </w:rPr>
      </w:pPr>
    </w:p>
    <w:p w14:paraId="6FE54C30" w14:textId="5CE0925B" w:rsidR="00DE616E" w:rsidRPr="00DE616E" w:rsidRDefault="00DE616E" w:rsidP="00DE616E">
      <w:pPr>
        <w:pStyle w:val="PargrafodaLista"/>
        <w:numPr>
          <w:ilvl w:val="0"/>
          <w:numId w:val="2"/>
        </w:numPr>
        <w:rPr>
          <w:ins w:id="350" w:author="Bernardo halfeld" w:date="2023-08-04T15:00:00Z"/>
          <w:rFonts w:ascii="Consolas" w:hAnsi="Consolas" w:cs="Times New Roman"/>
          <w:color w:val="C586C0"/>
          <w:sz w:val="21"/>
          <w:szCs w:val="21"/>
          <w:lang w:eastAsia="pt-BR"/>
          <w:rPrChange w:id="351" w:author="Bernardo halfeld" w:date="2023-08-04T15:00:00Z">
            <w:rPr>
              <w:ins w:id="352" w:author="Bernardo halfeld" w:date="2023-08-04T15:00:00Z"/>
              <w:rFonts w:ascii="Arial" w:eastAsia="Times New Roman" w:hAnsi="Arial" w:cs="Arial"/>
              <w:color w:val="000000" w:themeColor="text1"/>
              <w:kern w:val="0"/>
              <w:sz w:val="24"/>
              <w:szCs w:val="24"/>
              <w:lang w:eastAsia="pt-BR"/>
              <w14:ligatures w14:val="none"/>
            </w:rPr>
          </w:rPrChange>
        </w:rPr>
      </w:pPr>
      <w:ins w:id="353" w:author="Bernardo halfeld" w:date="2023-08-04T15:00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Código “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Login</w:t>
        </w:r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.py”,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responsável p</w:t>
        </w:r>
      </w:ins>
      <w:ins w:id="354" w:author="Bernardo halfeld" w:date="2023-08-04T15:01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or toda a operação de reconhecimento facial e controle do acesso, bem como comunicação com a plataforma Arduíno</w:t>
        </w:r>
      </w:ins>
      <w:ins w:id="355" w:author="Bernardo halfeld" w:date="2023-08-04T15:00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.</w:t>
        </w:r>
      </w:ins>
    </w:p>
    <w:p w14:paraId="345D80FA" w14:textId="77777777" w:rsidR="00DE616E" w:rsidRPr="00217761" w:rsidRDefault="00DE616E" w:rsidP="00DE616E">
      <w:pPr>
        <w:pStyle w:val="PargrafodaLista"/>
        <w:rPr>
          <w:ins w:id="356" w:author="Bernardo halfeld" w:date="2023-08-04T15:00:00Z"/>
          <w:rFonts w:ascii="Consolas" w:hAnsi="Consolas" w:cs="Times New Roman"/>
          <w:color w:val="C586C0"/>
          <w:sz w:val="21"/>
          <w:szCs w:val="21"/>
          <w:lang w:eastAsia="pt-BR"/>
        </w:rPr>
        <w:pPrChange w:id="357" w:author="Bernardo halfeld" w:date="2023-08-04T15:00:00Z">
          <w:pPr>
            <w:pStyle w:val="PargrafodaLista"/>
            <w:numPr>
              <w:numId w:val="2"/>
            </w:numPr>
            <w:ind w:hanging="360"/>
          </w:pPr>
        </w:pPrChange>
      </w:pPr>
    </w:p>
    <w:p w14:paraId="254A1C7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5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59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path</w:t>
        </w:r>
        <w:proofErr w:type="gramEnd"/>
      </w:ins>
    </w:p>
    <w:p w14:paraId="2731D8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6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61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tkinter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as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</w:ins>
    </w:p>
    <w:p w14:paraId="3E5990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6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63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</w:ins>
    </w:p>
    <w:p w14:paraId="0D1774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6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65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Image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ImageTk</w:t>
        </w:r>
        <w:proofErr w:type="spellEnd"/>
      </w:ins>
    </w:p>
    <w:p w14:paraId="57E7F83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6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67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proofErr w:type="spellEnd"/>
      </w:ins>
    </w:p>
    <w:p w14:paraId="792A54D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6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69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</w:ins>
    </w:p>
    <w:p w14:paraId="68055D1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71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</w:ins>
    </w:p>
    <w:p w14:paraId="30D078B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73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from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import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</w:ins>
    </w:p>
    <w:p w14:paraId="48B4FED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A26F6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76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servo_pin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10</w:t>
        </w:r>
      </w:ins>
    </w:p>
    <w:p w14:paraId="0C998E3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78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LedTrancado_pin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4</w:t>
        </w:r>
      </w:ins>
    </w:p>
    <w:p w14:paraId="79F1200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7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80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LedLiberado_pin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5</w:t>
        </w:r>
      </w:ins>
    </w:p>
    <w:p w14:paraId="326797A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8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82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8</w:t>
        </w:r>
      </w:ins>
    </w:p>
    <w:p w14:paraId="4B3177C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8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84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echo_pin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9</w:t>
        </w:r>
      </w:ins>
    </w:p>
    <w:p w14:paraId="43CCB0C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8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86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Pymata4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1EA7D2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8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4E3DD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8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89" w:author="Bernardo halfeld" w:date="2023-08-04T15:00:00Z"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'./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db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</w:ins>
    </w:p>
    <w:p w14:paraId="7FA72C4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59C0E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392" w:author="Bernardo halfeld" w:date="2023-08-04T15:00:00Z"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class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App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4D4B6C7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94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__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init</w:t>
        </w:r>
        <w:proofErr w:type="spell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618CCA5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96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main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713ABBB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39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main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_window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geometry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"1200x520+350+100"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540A5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39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24FA5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0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webcam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get_img_label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main_window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1A4D23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0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webcam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_label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place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x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y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width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700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height</w:t>
        </w:r>
        <w:proofErr w:type="spellEnd"/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500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B21766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0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add_webcam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webcam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DC9036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9424C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0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sensor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05533C6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0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10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the_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5414D6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4255C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1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'./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db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</w:ins>
    </w:p>
    <w:p w14:paraId="2CE1C7C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1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not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path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exists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6CBADDC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1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mkdir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7DA56F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46DC0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1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20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log_path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'./log.txt'</w:t>
        </w:r>
      </w:ins>
    </w:p>
    <w:p w14:paraId="2F73EF6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2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22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</w:ins>
    </w:p>
    <w:p w14:paraId="0DB3396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2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24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add_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2FACE94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2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26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'cap'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not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dict</w:t>
        </w:r>
        <w:proofErr w:type="spell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177CF9C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2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2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cap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VideoCapture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086B2EA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2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8A854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3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label</w:t>
        </w:r>
        <w:proofErr w:type="spellEnd"/>
      </w:ins>
    </w:p>
    <w:p w14:paraId="6F27356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3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process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()       </w:t>
        </w:r>
      </w:ins>
    </w:p>
    <w:p w14:paraId="4E3896F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0581B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36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process_webcam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2A4F05F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3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ret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frame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cap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.read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34A52B4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3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79118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4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frame</w:t>
        </w:r>
      </w:ins>
    </w:p>
    <w:p w14:paraId="22A1B19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4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img</w:t>
        </w:r>
        <w:proofErr w:type="spell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cvtColor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COLOR_BGR2RGB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02605D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BB77E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46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login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5BF3AE7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4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temp_img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'./temp.jpg'</w:t>
        </w:r>
      </w:ins>
    </w:p>
    <w:p w14:paraId="2E79B58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4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50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process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0E358D6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5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52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imwrite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temp_img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77F6DD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5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54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name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recognize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EA5590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5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5604F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5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5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while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name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in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[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unknown_person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no_persons_found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]:</w:t>
        </w:r>
      </w:ins>
    </w:p>
    <w:p w14:paraId="3708546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5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59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lastRenderedPageBreak/>
          <w:t xml:space="preserve">           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print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Ops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...'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'Usuário desconhecido. Por favor, registre-se ou tente novamente.'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59A34B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6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6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process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_webcam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17E4B5F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6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6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temp_img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'./temp.jpg'</w:t>
        </w:r>
      </w:ins>
    </w:p>
    <w:p w14:paraId="3C25464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6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6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cv2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imwrite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temp_img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D06F10E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6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6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name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recognize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most_recent_capture_arr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db_dir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E5A944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6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69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LedTrancado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LedTrancado_pin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3F855A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7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7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5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8FB591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7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7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        </w:t>
        </w:r>
      </w:ins>
    </w:p>
    <w:p w14:paraId="4D95844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7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7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else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7C003EC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7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7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print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'Acesso permitido !'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 xml:space="preserve">'Bem-vindo, </w:t>
        </w:r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{}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.'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format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name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))</w:t>
        </w:r>
      </w:ins>
    </w:p>
    <w:p w14:paraId="30745D5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7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79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LedTrancado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LedTrancado_pin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B2D836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8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8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LedLiberado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LedLiberado_pin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C1629F6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8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8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rotateServo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servo_pin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180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1954707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8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8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os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remove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temp_img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76ABA7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8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8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47FC35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8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89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</w:ins>
    </w:p>
    <w:p w14:paraId="2475BA3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9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9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the_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data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5375D97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9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9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distance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data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[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6B24DCB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9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9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LedTrancado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LedTrancado_pin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033FF3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9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9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LedLiberado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LedLiberado_pin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5D2DDB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49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499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print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distance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'cm'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65915FB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11153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02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distance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&lt;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6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4B66D75C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04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print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'Porta Fechada!'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360C71A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06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rotateServo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servo_pin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2C312C0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7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08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util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LedLiberado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LedLiberado_pin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0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0B3359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0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10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login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61B42E9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2BDCF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1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def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sensor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):</w:t>
        </w:r>
      </w:ins>
    </w:p>
    <w:p w14:paraId="6B988DE1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1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set_pin_mode_</w:t>
        </w:r>
        <w:proofErr w:type="gramStart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sonar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proofErr w:type="gram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echo_pin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, 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self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the_callback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5687EF37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1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2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37F10233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EE239D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19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20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</w:t>
        </w:r>
        <w:proofErr w:type="spellStart"/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while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DE616E">
          <w:rPr>
            <w:rFonts w:ascii="Consolas" w:eastAsia="Times New Roman" w:hAnsi="Consolas" w:cs="Times New Roman"/>
            <w:color w:val="569CD6"/>
            <w:kern w:val="0"/>
            <w:sz w:val="21"/>
            <w:szCs w:val="21"/>
            <w:lang w:eastAsia="pt-BR"/>
            <w14:ligatures w14:val="none"/>
          </w:rPr>
          <w:t>True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51D903A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21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22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board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sonar</w:t>
        </w:r>
        <w:proofErr w:type="gramEnd"/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_read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triggerPin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D6DA0F8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23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24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time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</w:t>
        </w:r>
        <w:r w:rsidRPr="00DE616E">
          <w:rPr>
            <w:rFonts w:ascii="Consolas" w:eastAsia="Times New Roman" w:hAnsi="Consolas" w:cs="Times New Roman"/>
            <w:color w:val="DCDCAA"/>
            <w:kern w:val="0"/>
            <w:sz w:val="21"/>
            <w:szCs w:val="21"/>
            <w:lang w:eastAsia="pt-BR"/>
            <w14:ligatures w14:val="none"/>
          </w:rPr>
          <w:t>sleep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r w:rsidRPr="00DE616E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5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1C4FD45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25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351C3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26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27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        </w:t>
        </w:r>
      </w:ins>
    </w:p>
    <w:p w14:paraId="3988C6F2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28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29" w:author="Bernardo halfeld" w:date="2023-08-04T15:00:00Z">
        <w:r w:rsidRPr="00DE616E">
          <w:rPr>
            <w:rFonts w:ascii="Consolas" w:eastAsia="Times New Roman" w:hAnsi="Consolas" w:cs="Times New Roman"/>
            <w:color w:val="C586C0"/>
            <w:kern w:val="0"/>
            <w:sz w:val="21"/>
            <w:szCs w:val="21"/>
            <w:lang w:eastAsia="pt-BR"/>
            <w14:ligatures w14:val="none"/>
          </w:rPr>
          <w:t>if</w:t>
        </w:r>
        <w:proofErr w:type="spell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__</w:t>
        </w:r>
        <w:proofErr w:type="spell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name</w:t>
        </w:r>
        <w:proofErr w:type="spellEnd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__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"__</w:t>
        </w:r>
        <w:proofErr w:type="spellStart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main</w:t>
        </w:r>
        <w:proofErr w:type="spellEnd"/>
        <w:r w:rsidRPr="00DE616E">
          <w:rPr>
            <w:rFonts w:ascii="Consolas" w:eastAsia="Times New Roman" w:hAnsi="Consolas" w:cs="Times New Roman"/>
            <w:color w:val="CE9178"/>
            <w:kern w:val="0"/>
            <w:sz w:val="21"/>
            <w:szCs w:val="21"/>
            <w:lang w:eastAsia="pt-BR"/>
            <w14:ligatures w14:val="none"/>
          </w:rPr>
          <w:t>__"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:</w:t>
        </w:r>
      </w:ins>
    </w:p>
    <w:p w14:paraId="4F44FEA4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30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31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app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DE616E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gramStart"/>
        <w:r w:rsidRPr="00DE616E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App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4E9B36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32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33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 xml:space="preserve">    </w:t>
        </w:r>
        <w:proofErr w:type="spellStart"/>
        <w:proofErr w:type="gramStart"/>
        <w:r w:rsidRPr="00DE616E">
          <w:rPr>
            <w:rFonts w:ascii="Consolas" w:eastAsia="Times New Roman" w:hAnsi="Consolas" w:cs="Times New Roman"/>
            <w:color w:val="9CDCFE"/>
            <w:kern w:val="0"/>
            <w:sz w:val="21"/>
            <w:szCs w:val="21"/>
            <w:lang w:eastAsia="pt-BR"/>
            <w14:ligatures w14:val="none"/>
          </w:rPr>
          <w:t>app</w:t>
        </w:r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.start</w:t>
        </w:r>
        <w:proofErr w:type="spellEnd"/>
        <w:proofErr w:type="gramEnd"/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()</w:t>
        </w:r>
      </w:ins>
    </w:p>
    <w:p w14:paraId="3494E18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ins w:id="534" w:author="Bernardo halfeld" w:date="2023-08-04T15:00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ins w:id="535" w:author="Bernardo halfeld" w:date="2023-08-04T15:00:00Z">
        <w:r w:rsidRPr="00DE616E">
          <w:rPr>
            <w:rFonts w:ascii="Consolas" w:eastAsia="Times New Roman" w:hAnsi="Consolas" w:cs="Times New Roman"/>
            <w:color w:val="CCCCCC"/>
            <w:kern w:val="0"/>
            <w:sz w:val="21"/>
            <w:szCs w:val="21"/>
            <w:lang w:eastAsia="pt-BR"/>
            <w14:ligatures w14:val="none"/>
          </w:rPr>
          <w:t> </w:t>
        </w:r>
      </w:ins>
    </w:p>
    <w:p w14:paraId="7E2BBF91" w14:textId="77777777" w:rsidR="00DE616E" w:rsidRDefault="00DE616E" w:rsidP="00F173B9">
      <w:pPr>
        <w:rPr>
          <w:ins w:id="536" w:author="Bernardo halfeld" w:date="2023-08-04T15:03:00Z"/>
          <w:rFonts w:ascii="Arial" w:hAnsi="Arial" w:cs="Arial"/>
          <w:sz w:val="24"/>
          <w:szCs w:val="24"/>
        </w:rPr>
      </w:pPr>
    </w:p>
    <w:p w14:paraId="0C5C8ED4" w14:textId="77777777" w:rsidR="00DE616E" w:rsidRDefault="00DE616E" w:rsidP="00F173B9">
      <w:pPr>
        <w:rPr>
          <w:ins w:id="537" w:author="Bernardo halfeld" w:date="2023-08-04T15:37:00Z"/>
          <w:rFonts w:ascii="Arial" w:hAnsi="Arial" w:cs="Arial"/>
          <w:sz w:val="24"/>
          <w:szCs w:val="24"/>
        </w:rPr>
      </w:pPr>
    </w:p>
    <w:p w14:paraId="47E07DFD" w14:textId="77777777" w:rsidR="00DB3E02" w:rsidRDefault="00DB3E02" w:rsidP="00F173B9">
      <w:pPr>
        <w:rPr>
          <w:ins w:id="538" w:author="Bernardo halfeld" w:date="2023-08-04T15:36:00Z"/>
          <w:rFonts w:ascii="Arial" w:hAnsi="Arial" w:cs="Arial"/>
          <w:sz w:val="24"/>
          <w:szCs w:val="24"/>
        </w:rPr>
      </w:pPr>
    </w:p>
    <w:p w14:paraId="65F910F2" w14:textId="2E20BA8E" w:rsidR="00DB3E02" w:rsidRPr="00DB3E02" w:rsidRDefault="00DB3E02" w:rsidP="00F173B9">
      <w:pPr>
        <w:pStyle w:val="PargrafodaLista"/>
        <w:numPr>
          <w:ilvl w:val="0"/>
          <w:numId w:val="2"/>
        </w:numPr>
        <w:rPr>
          <w:ins w:id="539" w:author="Bernardo halfeld" w:date="2023-08-04T15:36:00Z"/>
          <w:rFonts w:ascii="Consolas" w:hAnsi="Consolas" w:cs="Times New Roman"/>
          <w:color w:val="C586C0"/>
          <w:sz w:val="21"/>
          <w:szCs w:val="21"/>
          <w:lang w:eastAsia="pt-BR"/>
          <w:rPrChange w:id="540" w:author="Bernardo halfeld" w:date="2023-08-04T15:36:00Z">
            <w:rPr>
              <w:ins w:id="541" w:author="Bernardo halfeld" w:date="2023-08-04T15:36:00Z"/>
            </w:rPr>
          </w:rPrChange>
        </w:rPr>
        <w:pPrChange w:id="542" w:author="Bernardo halfeld" w:date="2023-08-04T15:36:00Z">
          <w:pPr/>
        </w:pPrChange>
      </w:pPr>
      <w:ins w:id="543" w:author="Bernardo halfeld" w:date="2023-08-04T15:36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Código “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Requirements</w:t>
        </w:r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.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txt</w:t>
        </w:r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”,</w:t>
        </w:r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as principais bibliotecas</w:t>
        </w:r>
      </w:ins>
      <w:ins w:id="544" w:author="Bernardo halfeld" w:date="2023-08-04T15:37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utilizadas no processo de reconhecimento</w:t>
        </w:r>
      </w:ins>
      <w:ins w:id="545" w:author="Bernardo halfeld" w:date="2023-08-04T15:36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que p</w:t>
        </w:r>
      </w:ins>
      <w:ins w:id="546" w:author="Bernardo halfeld" w:date="2023-08-04T15:37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recisarão ser instaladas pelo usuário</w:t>
        </w:r>
      </w:ins>
      <w:ins w:id="547" w:author="Bernardo halfeld" w:date="2023-08-04T15:36:00Z">
        <w:r w:rsidRPr="00DE616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.</w:t>
        </w:r>
      </w:ins>
      <w:ins w:id="548" w:author="Bernardo halfeld" w:date="2023-08-04T15:37:00Z">
        <w:r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 xml:space="preserve"> </w:t>
        </w:r>
      </w:ins>
    </w:p>
    <w:p w14:paraId="5375EA31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ins w:id="549" w:author="Bernardo halfeld" w:date="2023-08-04T15:36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50" w:author="Bernardo halfeld" w:date="2023-08-04T15:36:00Z">
        <w:r w:rsidRPr="00DB3E02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cmake</w:t>
        </w:r>
        <w:proofErr w:type="spellEnd"/>
        <w:r w:rsidRPr="00DB3E02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B3E02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3.17.2</w:t>
        </w:r>
      </w:ins>
    </w:p>
    <w:p w14:paraId="6DA635BC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ins w:id="551" w:author="Bernardo halfeld" w:date="2023-08-04T15:36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52" w:author="Bernardo halfeld" w:date="2023-08-04T15:36:00Z">
        <w:r w:rsidRPr="00DB3E02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dlib</w:t>
        </w:r>
        <w:proofErr w:type="spellEnd"/>
        <w:r w:rsidRPr="00DB3E02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B3E02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19.18.0</w:t>
        </w:r>
      </w:ins>
    </w:p>
    <w:p w14:paraId="1C6868A2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ins w:id="553" w:author="Bernardo halfeld" w:date="2023-08-04T15:36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54" w:author="Bernardo halfeld" w:date="2023-08-04T15:36:00Z">
        <w:r w:rsidRPr="00DB3E02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opencv-python</w:t>
        </w:r>
        <w:proofErr w:type="spellEnd"/>
        <w:r w:rsidRPr="00DB3E02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B3E02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4.6.0.66</w:t>
        </w:r>
      </w:ins>
    </w:p>
    <w:p w14:paraId="6C82C1BA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ins w:id="555" w:author="Bernardo halfeld" w:date="2023-08-04T15:36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56" w:author="Bernardo halfeld" w:date="2023-08-04T15:36:00Z">
        <w:r w:rsidRPr="00DB3E02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Pillow</w:t>
        </w:r>
        <w:proofErr w:type="spellEnd"/>
        <w:r w:rsidRPr="00DB3E02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B3E02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9.2.0</w:t>
        </w:r>
      </w:ins>
    </w:p>
    <w:p w14:paraId="6F4EE338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ins w:id="557" w:author="Bernardo halfeld" w:date="2023-08-04T15:36:00Z"/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ins w:id="558" w:author="Bernardo halfeld" w:date="2023-08-04T15:36:00Z">
        <w:r w:rsidRPr="00DB3E02">
          <w:rPr>
            <w:rFonts w:ascii="Consolas" w:eastAsia="Times New Roman" w:hAnsi="Consolas" w:cs="Times New Roman"/>
            <w:color w:val="4EC9B0"/>
            <w:kern w:val="0"/>
            <w:sz w:val="21"/>
            <w:szCs w:val="21"/>
            <w:lang w:eastAsia="pt-BR"/>
            <w14:ligatures w14:val="none"/>
          </w:rPr>
          <w:t>face_recognition</w:t>
        </w:r>
        <w:proofErr w:type="spellEnd"/>
        <w:r w:rsidRPr="00DB3E02">
          <w:rPr>
            <w:rFonts w:ascii="Consolas" w:eastAsia="Times New Roman" w:hAnsi="Consolas" w:cs="Times New Roman"/>
            <w:color w:val="D4D4D4"/>
            <w:kern w:val="0"/>
            <w:sz w:val="21"/>
            <w:szCs w:val="21"/>
            <w:lang w:eastAsia="pt-BR"/>
            <w14:ligatures w14:val="none"/>
          </w:rPr>
          <w:t>==</w:t>
        </w:r>
        <w:r w:rsidRPr="00DB3E02">
          <w:rPr>
            <w:rFonts w:ascii="Consolas" w:eastAsia="Times New Roman" w:hAnsi="Consolas" w:cs="Times New Roman"/>
            <w:color w:val="B5CEA8"/>
            <w:kern w:val="0"/>
            <w:sz w:val="21"/>
            <w:szCs w:val="21"/>
            <w:lang w:eastAsia="pt-BR"/>
            <w14:ligatures w14:val="none"/>
          </w:rPr>
          <w:t>1.3.0</w:t>
        </w:r>
      </w:ins>
    </w:p>
    <w:p w14:paraId="6BCE85CB" w14:textId="77777777" w:rsidR="00DB3E02" w:rsidRDefault="00DB3E02" w:rsidP="00F173B9">
      <w:pPr>
        <w:rPr>
          <w:ins w:id="559" w:author="Bernardo halfeld" w:date="2023-08-04T15:03:00Z"/>
          <w:rFonts w:ascii="Arial" w:hAnsi="Arial" w:cs="Arial"/>
          <w:sz w:val="24"/>
          <w:szCs w:val="24"/>
        </w:rPr>
      </w:pPr>
    </w:p>
    <w:p w14:paraId="570E7FFB" w14:textId="27250160" w:rsidR="00DE616E" w:rsidRDefault="00DE616E" w:rsidP="00F173B9">
      <w:pPr>
        <w:rPr>
          <w:ins w:id="560" w:author="Bernardo halfeld" w:date="2023-08-04T15:04:00Z"/>
          <w:rFonts w:ascii="Arial" w:hAnsi="Arial" w:cs="Arial"/>
          <w:sz w:val="24"/>
          <w:szCs w:val="24"/>
        </w:rPr>
      </w:pPr>
      <w:ins w:id="561" w:author="Bernardo halfeld" w:date="2023-08-04T15:03:00Z">
        <w:r>
          <w:rPr>
            <w:rFonts w:ascii="Arial" w:hAnsi="Arial" w:cs="Arial"/>
            <w:sz w:val="24"/>
            <w:szCs w:val="24"/>
          </w:rPr>
          <w:t xml:space="preserve">Todos os códigos fonte, bem como instruções mais detalhadas </w:t>
        </w:r>
      </w:ins>
      <w:ins w:id="562" w:author="Bernardo halfeld" w:date="2023-08-04T15:05:00Z">
        <w:r w:rsidR="001B26E7">
          <w:rPr>
            <w:rFonts w:ascii="Arial" w:hAnsi="Arial" w:cs="Arial"/>
            <w:sz w:val="24"/>
            <w:szCs w:val="24"/>
          </w:rPr>
          <w:t xml:space="preserve">e imagens </w:t>
        </w:r>
      </w:ins>
      <w:ins w:id="563" w:author="Bernardo halfeld" w:date="2023-08-04T15:03:00Z">
        <w:r>
          <w:rPr>
            <w:rFonts w:ascii="Arial" w:hAnsi="Arial" w:cs="Arial"/>
            <w:sz w:val="24"/>
            <w:szCs w:val="24"/>
          </w:rPr>
          <w:t xml:space="preserve">do projeto, se encontram no seguinte repositório no </w:t>
        </w:r>
      </w:ins>
      <w:proofErr w:type="spellStart"/>
      <w:ins w:id="564" w:author="Bernardo halfeld" w:date="2023-08-04T15:04:00Z">
        <w:r w:rsidR="001B26E7">
          <w:rPr>
            <w:rFonts w:ascii="Arial" w:hAnsi="Arial" w:cs="Arial"/>
            <w:sz w:val="24"/>
            <w:szCs w:val="24"/>
          </w:rPr>
          <w:t>github</w:t>
        </w:r>
        <w:proofErr w:type="spellEnd"/>
        <w:r w:rsidR="001B26E7">
          <w:rPr>
            <w:rFonts w:ascii="Arial" w:hAnsi="Arial" w:cs="Arial"/>
            <w:sz w:val="24"/>
            <w:szCs w:val="24"/>
          </w:rPr>
          <w:t>:</w:t>
        </w:r>
      </w:ins>
    </w:p>
    <w:p w14:paraId="1B1523D2" w14:textId="4D4BA5BC" w:rsidR="001B26E7" w:rsidRDefault="001B26E7" w:rsidP="00F173B9">
      <w:pPr>
        <w:rPr>
          <w:ins w:id="565" w:author="Bernardo halfeld" w:date="2023-08-04T15:38:00Z"/>
          <w:rFonts w:ascii="Arial" w:hAnsi="Arial" w:cs="Arial"/>
          <w:sz w:val="24"/>
          <w:szCs w:val="24"/>
        </w:rPr>
      </w:pPr>
      <w:ins w:id="566" w:author="Bernardo halfeld" w:date="2023-08-04T15:04:00Z"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>HYPERLINK "https://github.com/BernardoHalfeld/ProjetoLIA"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 w:rsidRPr="001B26E7">
          <w:rPr>
            <w:rStyle w:val="Hyperlink"/>
            <w:rFonts w:ascii="Arial" w:hAnsi="Arial" w:cs="Arial"/>
            <w:sz w:val="24"/>
            <w:szCs w:val="24"/>
          </w:rPr>
          <w:t>https://gith</w:t>
        </w:r>
        <w:r w:rsidRPr="001B26E7">
          <w:rPr>
            <w:rStyle w:val="Hyperlink"/>
            <w:rFonts w:ascii="Arial" w:hAnsi="Arial" w:cs="Arial"/>
            <w:sz w:val="24"/>
            <w:szCs w:val="24"/>
          </w:rPr>
          <w:t>u</w:t>
        </w:r>
        <w:r w:rsidRPr="001B26E7">
          <w:rPr>
            <w:rStyle w:val="Hyperlink"/>
            <w:rFonts w:ascii="Arial" w:hAnsi="Arial" w:cs="Arial"/>
            <w:sz w:val="24"/>
            <w:szCs w:val="24"/>
          </w:rPr>
          <w:t>b.com/BernardoHalfeld/ProjetoLIA</w:t>
        </w:r>
        <w:r>
          <w:rPr>
            <w:rFonts w:ascii="Arial" w:hAnsi="Arial" w:cs="Arial"/>
            <w:sz w:val="24"/>
            <w:szCs w:val="24"/>
          </w:rPr>
          <w:fldChar w:fldCharType="end"/>
        </w:r>
      </w:ins>
    </w:p>
    <w:p w14:paraId="45078829" w14:textId="37CE8E97" w:rsidR="001B26E7" w:rsidRDefault="00DB3E02" w:rsidP="00F173B9">
      <w:pPr>
        <w:rPr>
          <w:ins w:id="567" w:author="Bernardo halfeld" w:date="2023-08-04T15:40:00Z"/>
          <w:rFonts w:ascii="Arial" w:hAnsi="Arial" w:cs="Arial"/>
          <w:sz w:val="24"/>
          <w:szCs w:val="24"/>
        </w:rPr>
      </w:pPr>
      <w:ins w:id="568" w:author="Bernardo halfeld" w:date="2023-08-04T15:39:00Z">
        <w:r>
          <w:rPr>
            <w:rFonts w:ascii="Arial" w:hAnsi="Arial" w:cs="Arial"/>
            <w:sz w:val="24"/>
            <w:szCs w:val="24"/>
          </w:rPr>
          <w:t>As informações</w:t>
        </w:r>
      </w:ins>
      <w:ins w:id="569" w:author="Bernardo halfeld" w:date="2023-08-04T15:38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570" w:author="Bernardo halfeld" w:date="2023-08-04T15:39:00Z">
        <w:r>
          <w:rPr>
            <w:rFonts w:ascii="Arial" w:hAnsi="Arial" w:cs="Arial"/>
            <w:sz w:val="24"/>
            <w:szCs w:val="24"/>
          </w:rPr>
          <w:t>utilizadas</w:t>
        </w:r>
      </w:ins>
      <w:ins w:id="571" w:author="Bernardo halfeld" w:date="2023-08-04T15:38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572" w:author="Bernardo halfeld" w:date="2023-08-04T15:39:00Z">
        <w:r>
          <w:rPr>
            <w:rFonts w:ascii="Arial" w:hAnsi="Arial" w:cs="Arial"/>
            <w:sz w:val="24"/>
            <w:szCs w:val="24"/>
          </w:rPr>
          <w:t>no projeto para a implementação</w:t>
        </w:r>
      </w:ins>
      <w:ins w:id="573" w:author="Bernardo halfeld" w:date="2023-08-04T15:38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574" w:author="Bernardo halfeld" w:date="2023-08-04T15:39:00Z">
        <w:r>
          <w:rPr>
            <w:rFonts w:ascii="Arial" w:hAnsi="Arial" w:cs="Arial"/>
            <w:sz w:val="24"/>
            <w:szCs w:val="24"/>
          </w:rPr>
          <w:t>d</w:t>
        </w:r>
      </w:ins>
      <w:ins w:id="575" w:author="Bernardo halfeld" w:date="2023-08-04T15:38:00Z">
        <w:r>
          <w:rPr>
            <w:rFonts w:ascii="Arial" w:hAnsi="Arial" w:cs="Arial"/>
            <w:sz w:val="24"/>
            <w:szCs w:val="24"/>
          </w:rPr>
          <w:t xml:space="preserve">a biblioteca </w:t>
        </w:r>
        <w:proofErr w:type="spellStart"/>
        <w:r>
          <w:rPr>
            <w:rFonts w:ascii="Arial" w:hAnsi="Arial" w:cs="Arial"/>
            <w:sz w:val="24"/>
            <w:szCs w:val="24"/>
          </w:rPr>
          <w:t>face_recognition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, </w:t>
        </w:r>
      </w:ins>
      <w:ins w:id="576" w:author="Bernardo halfeld" w:date="2023-08-04T15:39:00Z">
        <w:r>
          <w:rPr>
            <w:rFonts w:ascii="Arial" w:hAnsi="Arial" w:cs="Arial"/>
            <w:sz w:val="24"/>
            <w:szCs w:val="24"/>
          </w:rPr>
          <w:t>foram retiradas</w:t>
        </w:r>
      </w:ins>
      <w:ins w:id="577" w:author="Bernardo halfeld" w:date="2023-08-04T15:38:00Z">
        <w:r>
          <w:rPr>
            <w:rFonts w:ascii="Arial" w:hAnsi="Arial" w:cs="Arial"/>
            <w:sz w:val="24"/>
            <w:szCs w:val="24"/>
          </w:rPr>
          <w:t xml:space="preserve"> no seguint</w:t>
        </w:r>
      </w:ins>
      <w:ins w:id="578" w:author="Bernardo halfeld" w:date="2023-08-04T15:39:00Z">
        <w:r>
          <w:rPr>
            <w:rFonts w:ascii="Arial" w:hAnsi="Arial" w:cs="Arial"/>
            <w:sz w:val="24"/>
            <w:szCs w:val="24"/>
          </w:rPr>
          <w:t>e repositório:</w:t>
        </w:r>
      </w:ins>
    </w:p>
    <w:p w14:paraId="29BC4F52" w14:textId="6A771109" w:rsidR="00DB3E02" w:rsidRPr="00F173B9" w:rsidRDefault="00DB3E02" w:rsidP="00F173B9">
      <w:pPr>
        <w:rPr>
          <w:rFonts w:ascii="Arial" w:hAnsi="Arial" w:cs="Arial"/>
          <w:sz w:val="24"/>
          <w:szCs w:val="24"/>
        </w:rPr>
      </w:pPr>
      <w:ins w:id="579" w:author="Bernardo halfeld" w:date="2023-08-04T15:40:00Z"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>HYPERLINK "https://github.com/ageitgey/face_recognition"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 w:rsidRPr="00DB3E02">
          <w:rPr>
            <w:rStyle w:val="Hyperlink"/>
            <w:rFonts w:ascii="Arial" w:hAnsi="Arial" w:cs="Arial"/>
            <w:sz w:val="24"/>
            <w:szCs w:val="24"/>
          </w:rPr>
          <w:t>https://github.com/ageitgey/face_recognition</w:t>
        </w:r>
        <w:r>
          <w:rPr>
            <w:rFonts w:ascii="Arial" w:hAnsi="Arial" w:cs="Arial"/>
            <w:sz w:val="24"/>
            <w:szCs w:val="24"/>
          </w:rPr>
          <w:fldChar w:fldCharType="end"/>
        </w:r>
      </w:ins>
    </w:p>
    <w:sectPr w:rsidR="00DB3E02" w:rsidRPr="00F173B9" w:rsidSect="00967AB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76"/>
    <w:multiLevelType w:val="hybridMultilevel"/>
    <w:tmpl w:val="69905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375DA"/>
    <w:multiLevelType w:val="hybridMultilevel"/>
    <w:tmpl w:val="D9BA5920"/>
    <w:lvl w:ilvl="0" w:tplc="A6B6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6345"/>
    <w:multiLevelType w:val="hybridMultilevel"/>
    <w:tmpl w:val="12A6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57353">
    <w:abstractNumId w:val="0"/>
  </w:num>
  <w:num w:numId="2" w16cid:durableId="378674517">
    <w:abstractNumId w:val="1"/>
  </w:num>
  <w:num w:numId="3" w16cid:durableId="3377381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rnardo halfeld">
    <w15:presenceInfo w15:providerId="Windows Live" w15:userId="42b9ff6fb23b0b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A"/>
    <w:rsid w:val="001B26E7"/>
    <w:rsid w:val="002B7F34"/>
    <w:rsid w:val="00425F58"/>
    <w:rsid w:val="005778CE"/>
    <w:rsid w:val="00632DB5"/>
    <w:rsid w:val="00756AAC"/>
    <w:rsid w:val="00967ABA"/>
    <w:rsid w:val="00C94957"/>
    <w:rsid w:val="00CE2BCC"/>
    <w:rsid w:val="00DB3E02"/>
    <w:rsid w:val="00DE616E"/>
    <w:rsid w:val="00ED1B0A"/>
    <w:rsid w:val="00F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D13F"/>
  <w15:chartTrackingRefBased/>
  <w15:docId w15:val="{B4982817-396B-4192-ACB1-618EB48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7F34"/>
    <w:rPr>
      <w:b/>
      <w:bCs/>
    </w:rPr>
  </w:style>
  <w:style w:type="character" w:styleId="nfase">
    <w:name w:val="Emphasis"/>
    <w:basedOn w:val="Fontepargpadro"/>
    <w:uiPriority w:val="20"/>
    <w:qFormat/>
    <w:rsid w:val="002B7F34"/>
    <w:rPr>
      <w:i/>
      <w:iCs/>
    </w:rPr>
  </w:style>
  <w:style w:type="paragraph" w:customStyle="1" w:styleId="msonormal0">
    <w:name w:val="msonormal"/>
    <w:basedOn w:val="Normal"/>
    <w:rsid w:val="00F1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173B9"/>
    <w:pPr>
      <w:ind w:left="720"/>
      <w:contextualSpacing/>
    </w:pPr>
  </w:style>
  <w:style w:type="paragraph" w:styleId="Reviso">
    <w:name w:val="Revision"/>
    <w:hidden/>
    <w:uiPriority w:val="99"/>
    <w:semiHidden/>
    <w:rsid w:val="00F173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26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6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B2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2656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halfeld</dc:creator>
  <cp:keywords/>
  <dc:description/>
  <cp:lastModifiedBy>Bernardo halfeld</cp:lastModifiedBy>
  <cp:revision>2</cp:revision>
  <dcterms:created xsi:type="dcterms:W3CDTF">2023-08-04T15:12:00Z</dcterms:created>
  <dcterms:modified xsi:type="dcterms:W3CDTF">2023-08-04T18:59:00Z</dcterms:modified>
</cp:coreProperties>
</file>